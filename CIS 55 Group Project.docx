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B7CE3" w14:textId="1AD7CABC" w:rsidR="00E608EA" w:rsidRPr="000A4C52" w:rsidRDefault="55ED6BB9" w:rsidP="4172E0E9">
      <w:pPr>
        <w:jc w:val="center"/>
        <w:rPr>
          <w:rFonts w:ascii="Times New Roman" w:eastAsia="Times New Roman" w:hAnsi="Times New Roman" w:cs="Times New Roman"/>
          <w:b/>
          <w:sz w:val="24"/>
          <w:szCs w:val="24"/>
        </w:rPr>
      </w:pPr>
      <w:r w:rsidRPr="1C88E766">
        <w:rPr>
          <w:rFonts w:ascii="Times New Roman" w:eastAsia="Times New Roman" w:hAnsi="Times New Roman" w:cs="Times New Roman"/>
          <w:b/>
          <w:bCs/>
          <w:sz w:val="24"/>
          <w:szCs w:val="24"/>
        </w:rPr>
        <w:t xml:space="preserve">Ray’s Original </w:t>
      </w:r>
      <w:r w:rsidR="00E608EA" w:rsidRPr="1C88E766">
        <w:rPr>
          <w:rFonts w:ascii="Times New Roman" w:eastAsia="Times New Roman" w:hAnsi="Times New Roman" w:cs="Times New Roman"/>
          <w:b/>
          <w:sz w:val="24"/>
          <w:szCs w:val="24"/>
        </w:rPr>
        <w:t xml:space="preserve">Network Intrusion Detection Systems: </w:t>
      </w:r>
      <w:r w:rsidR="1A7B6CDE" w:rsidRPr="1C88E766">
        <w:rPr>
          <w:rFonts w:ascii="Times New Roman" w:eastAsia="Times New Roman" w:hAnsi="Times New Roman" w:cs="Times New Roman"/>
          <w:b/>
          <w:bCs/>
          <w:sz w:val="24"/>
          <w:szCs w:val="24"/>
        </w:rPr>
        <w:t>Now in Nacho Cheese and Cool Ranch</w:t>
      </w:r>
    </w:p>
    <w:p w14:paraId="1A373A53" w14:textId="3171D2D6" w:rsidR="00CE6FD3" w:rsidRDefault="00263E3C" w:rsidP="4172E0E9">
      <w:pPr>
        <w:spacing w:after="0" w:line="480" w:lineRule="auto"/>
        <w:rPr>
          <w:rFonts w:ascii="Times New Roman" w:eastAsia="Times New Roman" w:hAnsi="Times New Roman" w:cs="Times New Roman"/>
          <w:sz w:val="24"/>
          <w:szCs w:val="24"/>
        </w:rPr>
      </w:pPr>
      <w:r>
        <w:tab/>
      </w:r>
      <w:r w:rsidRPr="4172E0E9">
        <w:rPr>
          <w:rFonts w:ascii="Times New Roman" w:eastAsia="Times New Roman" w:hAnsi="Times New Roman" w:cs="Times New Roman"/>
          <w:sz w:val="24"/>
          <w:szCs w:val="24"/>
        </w:rPr>
        <w:t>The technological innovations surrounding the field of cybersecurity are varied and numerous.</w:t>
      </w:r>
      <w:r w:rsidR="001D0F88" w:rsidRPr="4172E0E9">
        <w:rPr>
          <w:rFonts w:ascii="Times New Roman" w:eastAsia="Times New Roman" w:hAnsi="Times New Roman" w:cs="Times New Roman"/>
          <w:sz w:val="24"/>
          <w:szCs w:val="24"/>
        </w:rPr>
        <w:t xml:space="preserve"> A primary component of a strong security stance is </w:t>
      </w:r>
      <w:r w:rsidR="00CE75E0">
        <w:rPr>
          <w:rFonts w:ascii="Times New Roman" w:eastAsia="Times New Roman" w:hAnsi="Times New Roman" w:cs="Times New Roman"/>
          <w:sz w:val="24"/>
          <w:szCs w:val="24"/>
        </w:rPr>
        <w:t>monitoring activity on</w:t>
      </w:r>
      <w:r w:rsidR="00796FCB">
        <w:rPr>
          <w:rFonts w:ascii="Times New Roman" w:eastAsia="Times New Roman" w:hAnsi="Times New Roman" w:cs="Times New Roman"/>
          <w:sz w:val="24"/>
          <w:szCs w:val="24"/>
        </w:rPr>
        <w:t xml:space="preserve"> your </w:t>
      </w:r>
      <w:r w:rsidR="001F245F">
        <w:rPr>
          <w:rFonts w:ascii="Times New Roman" w:eastAsia="Times New Roman" w:hAnsi="Times New Roman" w:cs="Times New Roman"/>
          <w:sz w:val="24"/>
          <w:szCs w:val="24"/>
        </w:rPr>
        <w:t>network</w:t>
      </w:r>
      <w:r w:rsidR="005E5AE7">
        <w:rPr>
          <w:rFonts w:ascii="Times New Roman" w:eastAsia="Times New Roman" w:hAnsi="Times New Roman" w:cs="Times New Roman"/>
          <w:sz w:val="24"/>
          <w:szCs w:val="24"/>
        </w:rPr>
        <w:t xml:space="preserve"> </w:t>
      </w:r>
      <w:r w:rsidR="003E7DCE">
        <w:rPr>
          <w:rFonts w:ascii="Times New Roman" w:eastAsia="Times New Roman" w:hAnsi="Times New Roman" w:cs="Times New Roman"/>
          <w:sz w:val="24"/>
          <w:szCs w:val="24"/>
        </w:rPr>
        <w:t xml:space="preserve">in the event </w:t>
      </w:r>
      <w:r w:rsidR="005E5AE7">
        <w:rPr>
          <w:rFonts w:ascii="Times New Roman" w:eastAsia="Times New Roman" w:hAnsi="Times New Roman" w:cs="Times New Roman"/>
          <w:sz w:val="24"/>
          <w:szCs w:val="24"/>
        </w:rPr>
        <w:t xml:space="preserve">your perimeter defenses have been </w:t>
      </w:r>
      <w:r w:rsidR="003E7DCE">
        <w:rPr>
          <w:rFonts w:ascii="Times New Roman" w:eastAsia="Times New Roman" w:hAnsi="Times New Roman" w:cs="Times New Roman"/>
          <w:sz w:val="24"/>
          <w:szCs w:val="24"/>
        </w:rPr>
        <w:t>undermined</w:t>
      </w:r>
      <w:r w:rsidR="001D0F88" w:rsidRPr="4172E0E9">
        <w:rPr>
          <w:rFonts w:ascii="Times New Roman" w:eastAsia="Times New Roman" w:hAnsi="Times New Roman" w:cs="Times New Roman"/>
          <w:sz w:val="24"/>
          <w:szCs w:val="24"/>
        </w:rPr>
        <w:t>.</w:t>
      </w:r>
      <w:r w:rsidR="03F2FAC2" w:rsidRPr="4172E0E9">
        <w:rPr>
          <w:rFonts w:ascii="Times New Roman" w:eastAsia="Times New Roman" w:hAnsi="Times New Roman" w:cs="Times New Roman"/>
          <w:sz w:val="24"/>
          <w:szCs w:val="24"/>
        </w:rPr>
        <w:t xml:space="preserve"> </w:t>
      </w:r>
      <w:r w:rsidR="00591607" w:rsidRPr="4172E0E9">
        <w:rPr>
          <w:rFonts w:ascii="Times New Roman" w:eastAsia="Times New Roman" w:hAnsi="Times New Roman" w:cs="Times New Roman"/>
          <w:sz w:val="24"/>
          <w:szCs w:val="24"/>
        </w:rPr>
        <w:t>One of the</w:t>
      </w:r>
      <w:r w:rsidR="2C1257F0" w:rsidRPr="4172E0E9">
        <w:rPr>
          <w:rFonts w:ascii="Times New Roman" w:eastAsia="Times New Roman" w:hAnsi="Times New Roman" w:cs="Times New Roman"/>
          <w:sz w:val="24"/>
          <w:szCs w:val="24"/>
        </w:rPr>
        <w:t xml:space="preserve"> </w:t>
      </w:r>
      <w:proofErr w:type="gramStart"/>
      <w:r w:rsidR="2C1257F0" w:rsidRPr="4172E0E9">
        <w:rPr>
          <w:rFonts w:ascii="Times New Roman" w:eastAsia="Times New Roman" w:hAnsi="Times New Roman" w:cs="Times New Roman"/>
          <w:sz w:val="24"/>
          <w:szCs w:val="24"/>
        </w:rPr>
        <w:t>most</w:t>
      </w:r>
      <w:r w:rsidR="00591607" w:rsidRPr="4172E0E9">
        <w:rPr>
          <w:rFonts w:ascii="Times New Roman" w:eastAsia="Times New Roman" w:hAnsi="Times New Roman" w:cs="Times New Roman"/>
          <w:sz w:val="24"/>
          <w:szCs w:val="24"/>
        </w:rPr>
        <w:t xml:space="preserve"> commonly used</w:t>
      </w:r>
      <w:proofErr w:type="gramEnd"/>
      <w:r w:rsidR="00591607" w:rsidRPr="4172E0E9">
        <w:rPr>
          <w:rFonts w:ascii="Times New Roman" w:eastAsia="Times New Roman" w:hAnsi="Times New Roman" w:cs="Times New Roman"/>
          <w:sz w:val="24"/>
          <w:szCs w:val="24"/>
        </w:rPr>
        <w:t xml:space="preserve"> tools </w:t>
      </w:r>
      <w:r w:rsidR="0B95DECC" w:rsidRPr="4172E0E9">
        <w:rPr>
          <w:rFonts w:ascii="Times New Roman" w:eastAsia="Times New Roman" w:hAnsi="Times New Roman" w:cs="Times New Roman"/>
          <w:sz w:val="24"/>
          <w:szCs w:val="24"/>
        </w:rPr>
        <w:t>is the</w:t>
      </w:r>
      <w:r w:rsidR="00591607" w:rsidRPr="4172E0E9">
        <w:rPr>
          <w:rFonts w:ascii="Times New Roman" w:eastAsia="Times New Roman" w:hAnsi="Times New Roman" w:cs="Times New Roman"/>
          <w:sz w:val="24"/>
          <w:szCs w:val="24"/>
        </w:rPr>
        <w:t xml:space="preserve"> Network Intrusion Detection System, hereinafter referred to as NIDS</w:t>
      </w:r>
      <w:r w:rsidR="76661FD5" w:rsidRPr="4172E0E9">
        <w:rPr>
          <w:rFonts w:ascii="Times New Roman" w:eastAsia="Times New Roman" w:hAnsi="Times New Roman" w:cs="Times New Roman"/>
          <w:sz w:val="24"/>
          <w:szCs w:val="24"/>
        </w:rPr>
        <w:t xml:space="preserve">. </w:t>
      </w:r>
      <w:r w:rsidR="5612FED2" w:rsidRPr="4172E0E9">
        <w:rPr>
          <w:rFonts w:ascii="Times New Roman" w:eastAsia="Times New Roman" w:hAnsi="Times New Roman" w:cs="Times New Roman"/>
          <w:sz w:val="24"/>
          <w:szCs w:val="24"/>
        </w:rPr>
        <w:t>This</w:t>
      </w:r>
      <w:r w:rsidR="76661FD5" w:rsidRPr="4172E0E9">
        <w:rPr>
          <w:rFonts w:ascii="Times New Roman" w:eastAsia="Times New Roman" w:hAnsi="Times New Roman" w:cs="Times New Roman"/>
          <w:sz w:val="24"/>
          <w:szCs w:val="24"/>
        </w:rPr>
        <w:t xml:space="preserve"> tool is </w:t>
      </w:r>
      <w:r w:rsidR="00591607" w:rsidRPr="4172E0E9">
        <w:rPr>
          <w:rFonts w:ascii="Times New Roman" w:eastAsia="Times New Roman" w:hAnsi="Times New Roman" w:cs="Times New Roman"/>
          <w:sz w:val="24"/>
          <w:szCs w:val="24"/>
        </w:rPr>
        <w:t>used to analyze traffic to ensure that no</w:t>
      </w:r>
      <w:r w:rsidR="006425E7" w:rsidRPr="4172E0E9">
        <w:rPr>
          <w:rFonts w:ascii="Times New Roman" w:eastAsia="Times New Roman" w:hAnsi="Times New Roman" w:cs="Times New Roman"/>
          <w:sz w:val="24"/>
          <w:szCs w:val="24"/>
        </w:rPr>
        <w:t xml:space="preserve"> packets</w:t>
      </w:r>
      <w:r w:rsidR="00591607" w:rsidRPr="4172E0E9">
        <w:rPr>
          <w:rFonts w:ascii="Times New Roman" w:eastAsia="Times New Roman" w:hAnsi="Times New Roman" w:cs="Times New Roman"/>
          <w:sz w:val="24"/>
          <w:szCs w:val="24"/>
        </w:rPr>
        <w:t xml:space="preserve"> are being sent into a network that may compromise operations</w:t>
      </w:r>
      <w:r w:rsidR="05B9D15A" w:rsidRPr="4172E0E9">
        <w:rPr>
          <w:rFonts w:ascii="Times New Roman" w:eastAsia="Times New Roman" w:hAnsi="Times New Roman" w:cs="Times New Roman"/>
          <w:sz w:val="24"/>
          <w:szCs w:val="24"/>
        </w:rPr>
        <w:t xml:space="preserve"> w</w:t>
      </w:r>
      <w:r w:rsidR="006425E7" w:rsidRPr="4172E0E9">
        <w:rPr>
          <w:rFonts w:ascii="Times New Roman" w:eastAsia="Times New Roman" w:hAnsi="Times New Roman" w:cs="Times New Roman"/>
          <w:sz w:val="24"/>
          <w:szCs w:val="24"/>
        </w:rPr>
        <w:t xml:space="preserve">hether they be used for malicious code execution or through violation of network policies. </w:t>
      </w:r>
      <w:r w:rsidR="00763AFE" w:rsidRPr="4172E0E9">
        <w:rPr>
          <w:rFonts w:ascii="Times New Roman" w:eastAsia="Times New Roman" w:hAnsi="Times New Roman" w:cs="Times New Roman"/>
          <w:sz w:val="24"/>
          <w:szCs w:val="24"/>
        </w:rPr>
        <w:t xml:space="preserve">NIDS comprise a very specific niche in </w:t>
      </w:r>
      <w:r w:rsidR="321030C1" w:rsidRPr="4172E0E9">
        <w:rPr>
          <w:rFonts w:ascii="Times New Roman" w:eastAsia="Times New Roman" w:hAnsi="Times New Roman" w:cs="Times New Roman"/>
          <w:sz w:val="24"/>
          <w:szCs w:val="24"/>
        </w:rPr>
        <w:t>network</w:t>
      </w:r>
      <w:r w:rsidR="00763AFE" w:rsidRPr="4172E0E9">
        <w:rPr>
          <w:rFonts w:ascii="Times New Roman" w:eastAsia="Times New Roman" w:hAnsi="Times New Roman" w:cs="Times New Roman"/>
          <w:sz w:val="24"/>
          <w:szCs w:val="24"/>
        </w:rPr>
        <w:t xml:space="preserve"> security. They do not prevent threats from accessing a network,</w:t>
      </w:r>
      <w:r w:rsidR="000E3854" w:rsidRPr="4172E0E9">
        <w:rPr>
          <w:rFonts w:ascii="Times New Roman" w:eastAsia="Times New Roman" w:hAnsi="Times New Roman" w:cs="Times New Roman"/>
          <w:sz w:val="24"/>
          <w:szCs w:val="24"/>
        </w:rPr>
        <w:t xml:space="preserve"> nor do they have any ability to respond to the threat,</w:t>
      </w:r>
      <w:r w:rsidR="00763AFE" w:rsidRPr="4172E0E9">
        <w:rPr>
          <w:rFonts w:ascii="Times New Roman" w:eastAsia="Times New Roman" w:hAnsi="Times New Roman" w:cs="Times New Roman"/>
          <w:sz w:val="24"/>
          <w:szCs w:val="24"/>
        </w:rPr>
        <w:t xml:space="preserve"> they only report alerts to administrators when they detect suspicious traffic</w:t>
      </w:r>
      <w:r w:rsidR="000E3854" w:rsidRPr="4172E0E9">
        <w:rPr>
          <w:rFonts w:ascii="Times New Roman" w:eastAsia="Times New Roman" w:hAnsi="Times New Roman" w:cs="Times New Roman"/>
          <w:sz w:val="24"/>
          <w:szCs w:val="24"/>
        </w:rPr>
        <w:t xml:space="preserve">. NIDS </w:t>
      </w:r>
      <w:r w:rsidR="00250725" w:rsidRPr="4172E0E9">
        <w:rPr>
          <w:rFonts w:ascii="Times New Roman" w:eastAsia="Times New Roman" w:hAnsi="Times New Roman" w:cs="Times New Roman"/>
          <w:sz w:val="24"/>
          <w:szCs w:val="24"/>
        </w:rPr>
        <w:t xml:space="preserve">can be categorized based on their basic operating structure. </w:t>
      </w:r>
    </w:p>
    <w:p w14:paraId="1DC6EB98" w14:textId="314479A9" w:rsidR="00E608EA" w:rsidRDefault="61E3BCB1" w:rsidP="1D7222B2">
      <w:pPr>
        <w:spacing w:after="0" w:line="480" w:lineRule="auto"/>
        <w:ind w:firstLine="720"/>
        <w:rPr>
          <w:rFonts w:ascii="Times New Roman" w:eastAsia="Times New Roman" w:hAnsi="Times New Roman" w:cs="Times New Roman"/>
          <w:color w:val="385623" w:themeColor="accent6" w:themeShade="80"/>
          <w:sz w:val="24"/>
          <w:szCs w:val="24"/>
        </w:rPr>
      </w:pPr>
      <w:r w:rsidRPr="1C88E766">
        <w:rPr>
          <w:rFonts w:ascii="Times New Roman" w:eastAsia="Times New Roman" w:hAnsi="Times New Roman" w:cs="Times New Roman"/>
          <w:sz w:val="24"/>
          <w:szCs w:val="24"/>
        </w:rPr>
        <w:t>It is important to understand the ways in which NIDS function before we can discuss the ways used to circumvent them. While NIDS is a broad category of security tools,</w:t>
      </w:r>
      <w:r w:rsidR="15596535" w:rsidRPr="1C88E766">
        <w:rPr>
          <w:rFonts w:ascii="Times New Roman" w:eastAsia="Times New Roman" w:hAnsi="Times New Roman" w:cs="Times New Roman"/>
          <w:sz w:val="24"/>
          <w:szCs w:val="24"/>
        </w:rPr>
        <w:t xml:space="preserve"> there are a few divisions within that group</w:t>
      </w:r>
      <w:r w:rsidR="15C4CC92" w:rsidRPr="1C88E766">
        <w:rPr>
          <w:rFonts w:ascii="Times New Roman" w:eastAsia="Times New Roman" w:hAnsi="Times New Roman" w:cs="Times New Roman"/>
          <w:sz w:val="24"/>
          <w:szCs w:val="24"/>
        </w:rPr>
        <w:t xml:space="preserve"> </w:t>
      </w:r>
      <w:r w:rsidR="15596535" w:rsidRPr="1C88E766">
        <w:rPr>
          <w:rFonts w:ascii="Times New Roman" w:eastAsia="Times New Roman" w:hAnsi="Times New Roman" w:cs="Times New Roman"/>
          <w:sz w:val="24"/>
          <w:szCs w:val="24"/>
        </w:rPr>
        <w:t xml:space="preserve">based on how </w:t>
      </w:r>
      <w:r w:rsidR="7BF1CB03" w:rsidRPr="1C88E766">
        <w:rPr>
          <w:rFonts w:ascii="Times New Roman" w:eastAsia="Times New Roman" w:hAnsi="Times New Roman" w:cs="Times New Roman"/>
          <w:sz w:val="24"/>
          <w:szCs w:val="24"/>
        </w:rPr>
        <w:t>the</w:t>
      </w:r>
      <w:r w:rsidR="15596535" w:rsidRPr="1C88E766">
        <w:rPr>
          <w:rFonts w:ascii="Times New Roman" w:eastAsia="Times New Roman" w:hAnsi="Times New Roman" w:cs="Times New Roman"/>
          <w:sz w:val="24"/>
          <w:szCs w:val="24"/>
        </w:rPr>
        <w:t xml:space="preserve"> specific tool functions. </w:t>
      </w:r>
      <w:r w:rsidR="657FE001" w:rsidRPr="1C88E766">
        <w:rPr>
          <w:rFonts w:ascii="Times New Roman" w:eastAsia="Times New Roman" w:hAnsi="Times New Roman" w:cs="Times New Roman"/>
          <w:sz w:val="24"/>
          <w:szCs w:val="24"/>
        </w:rPr>
        <w:t xml:space="preserve">NIDS can be </w:t>
      </w:r>
      <w:r w:rsidR="76254430" w:rsidRPr="1C88E766">
        <w:rPr>
          <w:rFonts w:ascii="Times New Roman" w:eastAsia="Times New Roman" w:hAnsi="Times New Roman" w:cs="Times New Roman"/>
          <w:sz w:val="24"/>
          <w:szCs w:val="24"/>
        </w:rPr>
        <w:t xml:space="preserve">placed </w:t>
      </w:r>
      <w:r w:rsidR="657FE001" w:rsidRPr="1C88E766">
        <w:rPr>
          <w:rFonts w:ascii="Times New Roman" w:eastAsia="Times New Roman" w:hAnsi="Times New Roman" w:cs="Times New Roman"/>
          <w:sz w:val="24"/>
          <w:szCs w:val="24"/>
        </w:rPr>
        <w:t>into</w:t>
      </w:r>
      <w:r w:rsidR="05B68404" w:rsidRPr="1C88E766">
        <w:rPr>
          <w:rFonts w:ascii="Times New Roman" w:eastAsia="Times New Roman" w:hAnsi="Times New Roman" w:cs="Times New Roman"/>
          <w:sz w:val="24"/>
          <w:szCs w:val="24"/>
        </w:rPr>
        <w:t xml:space="preserve"> subgroups based on whether they are</w:t>
      </w:r>
      <w:r w:rsidR="657FE001" w:rsidRPr="1C88E766">
        <w:rPr>
          <w:rFonts w:ascii="Times New Roman" w:eastAsia="Times New Roman" w:hAnsi="Times New Roman" w:cs="Times New Roman"/>
          <w:sz w:val="24"/>
          <w:szCs w:val="24"/>
        </w:rPr>
        <w:t xml:space="preserve"> </w:t>
      </w:r>
      <w:r w:rsidR="61076746" w:rsidRPr="1C88E766">
        <w:rPr>
          <w:rFonts w:ascii="Times New Roman" w:eastAsia="Times New Roman" w:hAnsi="Times New Roman" w:cs="Times New Roman"/>
          <w:sz w:val="24"/>
          <w:szCs w:val="24"/>
        </w:rPr>
        <w:t>real time vs stored data analysis and</w:t>
      </w:r>
      <w:r w:rsidR="009F154C" w:rsidRPr="1C88E766">
        <w:rPr>
          <w:rFonts w:ascii="Times New Roman" w:eastAsia="Times New Roman" w:hAnsi="Times New Roman" w:cs="Times New Roman"/>
          <w:sz w:val="24"/>
          <w:szCs w:val="24"/>
        </w:rPr>
        <w:t xml:space="preserve"> </w:t>
      </w:r>
      <w:r w:rsidR="407A7E88" w:rsidRPr="1C88E766">
        <w:rPr>
          <w:rFonts w:ascii="Times New Roman" w:eastAsia="Times New Roman" w:hAnsi="Times New Roman" w:cs="Times New Roman"/>
          <w:sz w:val="24"/>
          <w:szCs w:val="24"/>
        </w:rPr>
        <w:t xml:space="preserve">whether they are </w:t>
      </w:r>
      <w:r w:rsidR="009F154C" w:rsidRPr="1C88E766">
        <w:rPr>
          <w:rFonts w:ascii="Times New Roman" w:eastAsia="Times New Roman" w:hAnsi="Times New Roman" w:cs="Times New Roman"/>
          <w:sz w:val="24"/>
          <w:szCs w:val="24"/>
        </w:rPr>
        <w:t>s</w:t>
      </w:r>
      <w:r w:rsidR="565316DA" w:rsidRPr="1C88E766">
        <w:rPr>
          <w:rFonts w:ascii="Times New Roman" w:eastAsia="Times New Roman" w:hAnsi="Times New Roman" w:cs="Times New Roman"/>
          <w:sz w:val="24"/>
          <w:szCs w:val="24"/>
        </w:rPr>
        <w:t>ignature-based vs anomaly-based</w:t>
      </w:r>
      <w:r w:rsidR="2667129D" w:rsidRPr="1C88E766">
        <w:rPr>
          <w:rFonts w:ascii="Times New Roman" w:eastAsia="Times New Roman" w:hAnsi="Times New Roman" w:cs="Times New Roman"/>
          <w:sz w:val="24"/>
          <w:szCs w:val="24"/>
        </w:rPr>
        <w:t xml:space="preserve"> analysis</w:t>
      </w:r>
      <w:commentRangeStart w:id="0"/>
      <w:r w:rsidR="2667129D" w:rsidRPr="1C88E766">
        <w:rPr>
          <w:rFonts w:ascii="Times New Roman" w:eastAsia="Times New Roman" w:hAnsi="Times New Roman" w:cs="Times New Roman"/>
          <w:sz w:val="24"/>
          <w:szCs w:val="24"/>
        </w:rPr>
        <w:t>.</w:t>
      </w:r>
      <w:commentRangeEnd w:id="0"/>
      <w:r>
        <w:rPr>
          <w:rStyle w:val="CommentReference"/>
        </w:rPr>
        <w:commentReference w:id="0"/>
      </w:r>
      <w:r w:rsidR="009F154C" w:rsidRPr="5FE560EA">
        <w:rPr>
          <w:rFonts w:ascii="Times New Roman" w:eastAsia="Times New Roman" w:hAnsi="Times New Roman" w:cs="Times New Roman"/>
          <w:sz w:val="24"/>
          <w:szCs w:val="24"/>
        </w:rPr>
        <w:t xml:space="preserve"> </w:t>
      </w:r>
      <w:r w:rsidR="009F154C" w:rsidRPr="1C88E766">
        <w:rPr>
          <w:rFonts w:ascii="Times New Roman" w:eastAsia="Times New Roman" w:hAnsi="Times New Roman" w:cs="Times New Roman"/>
          <w:sz w:val="24"/>
          <w:szCs w:val="24"/>
        </w:rPr>
        <w:t>NIDS that analyze traffic</w:t>
      </w:r>
      <w:r w:rsidR="00226674" w:rsidRPr="1C88E766">
        <w:rPr>
          <w:rFonts w:ascii="Times New Roman" w:eastAsia="Times New Roman" w:hAnsi="Times New Roman" w:cs="Times New Roman"/>
          <w:sz w:val="24"/>
          <w:szCs w:val="24"/>
        </w:rPr>
        <w:t xml:space="preserve"> </w:t>
      </w:r>
      <w:r w:rsidR="0077218C" w:rsidRPr="1C88E766">
        <w:rPr>
          <w:rFonts w:ascii="Times New Roman" w:eastAsia="Times New Roman" w:hAnsi="Times New Roman" w:cs="Times New Roman"/>
          <w:sz w:val="24"/>
          <w:szCs w:val="24"/>
        </w:rPr>
        <w:t xml:space="preserve">in real time </w:t>
      </w:r>
      <w:r w:rsidR="0D4F74AB" w:rsidRPr="1C88E766">
        <w:rPr>
          <w:rFonts w:ascii="Times New Roman" w:eastAsia="Times New Roman" w:hAnsi="Times New Roman" w:cs="Times New Roman"/>
          <w:sz w:val="24"/>
          <w:szCs w:val="24"/>
        </w:rPr>
        <w:t>can</w:t>
      </w:r>
      <w:r w:rsidR="4A1884BE" w:rsidRPr="1C88E766">
        <w:rPr>
          <w:rFonts w:ascii="Times New Roman" w:eastAsia="Times New Roman" w:hAnsi="Times New Roman" w:cs="Times New Roman"/>
          <w:sz w:val="24"/>
          <w:szCs w:val="24"/>
        </w:rPr>
        <w:t xml:space="preserve"> scan packets </w:t>
      </w:r>
      <w:r w:rsidR="46F7B593" w:rsidRPr="1C88E766">
        <w:rPr>
          <w:rFonts w:ascii="Times New Roman" w:eastAsia="Times New Roman" w:hAnsi="Times New Roman" w:cs="Times New Roman"/>
          <w:sz w:val="24"/>
          <w:szCs w:val="24"/>
        </w:rPr>
        <w:t xml:space="preserve">as they travel between </w:t>
      </w:r>
      <w:r w:rsidR="4A1884BE" w:rsidRPr="1C88E766">
        <w:rPr>
          <w:rFonts w:ascii="Times New Roman" w:eastAsia="Times New Roman" w:hAnsi="Times New Roman" w:cs="Times New Roman"/>
          <w:sz w:val="24"/>
          <w:szCs w:val="24"/>
        </w:rPr>
        <w:t>hosts</w:t>
      </w:r>
      <w:r w:rsidR="7CD15B13" w:rsidRPr="1C88E766">
        <w:rPr>
          <w:rFonts w:ascii="Times New Roman" w:eastAsia="Times New Roman" w:hAnsi="Times New Roman" w:cs="Times New Roman"/>
          <w:sz w:val="24"/>
          <w:szCs w:val="24"/>
        </w:rPr>
        <w:t xml:space="preserve"> and alert an administrator as soon as it detects specific traffic</w:t>
      </w:r>
      <w:r w:rsidR="66B0CA72" w:rsidRPr="1C88E766">
        <w:rPr>
          <w:rFonts w:ascii="Times New Roman" w:eastAsia="Times New Roman" w:hAnsi="Times New Roman" w:cs="Times New Roman"/>
          <w:sz w:val="24"/>
          <w:szCs w:val="24"/>
        </w:rPr>
        <w:t>. On the other hand, a</w:t>
      </w:r>
      <w:r w:rsidR="0077218C" w:rsidRPr="1C88E766">
        <w:rPr>
          <w:rFonts w:ascii="Times New Roman" w:eastAsia="Times New Roman" w:hAnsi="Times New Roman" w:cs="Times New Roman"/>
          <w:sz w:val="24"/>
          <w:szCs w:val="24"/>
        </w:rPr>
        <w:t xml:space="preserve"> NIDS that analyze traffic after </w:t>
      </w:r>
      <w:r w:rsidR="2265C81F" w:rsidRPr="1C88E766">
        <w:rPr>
          <w:rFonts w:ascii="Times New Roman" w:eastAsia="Times New Roman" w:hAnsi="Times New Roman" w:cs="Times New Roman"/>
          <w:sz w:val="24"/>
          <w:szCs w:val="24"/>
        </w:rPr>
        <w:t>it has been logged and stored are able to run the data through a variety of processes</w:t>
      </w:r>
      <w:r w:rsidR="164B55D9" w:rsidRPr="1C88E766">
        <w:rPr>
          <w:rFonts w:ascii="Times New Roman" w:eastAsia="Times New Roman" w:hAnsi="Times New Roman" w:cs="Times New Roman"/>
          <w:sz w:val="24"/>
          <w:szCs w:val="24"/>
        </w:rPr>
        <w:t xml:space="preserve"> which allows for a deeper analysis in the hopes of presenting a more accurate event report to administrators</w:t>
      </w:r>
      <w:r w:rsidR="3736A015" w:rsidRPr="1C88E766">
        <w:rPr>
          <w:rFonts w:ascii="Times New Roman" w:eastAsia="Times New Roman" w:hAnsi="Times New Roman" w:cs="Times New Roman"/>
          <w:sz w:val="24"/>
          <w:szCs w:val="24"/>
        </w:rPr>
        <w:t>.</w:t>
      </w:r>
      <w:r w:rsidR="7A50FAE5" w:rsidRPr="5FE560EA">
        <w:rPr>
          <w:rFonts w:ascii="Times New Roman" w:eastAsia="Times New Roman" w:hAnsi="Times New Roman" w:cs="Times New Roman"/>
          <w:sz w:val="24"/>
          <w:szCs w:val="24"/>
        </w:rPr>
        <w:t xml:space="preserve"> [</w:t>
      </w:r>
      <w:r w:rsidR="7A50FAE5" w:rsidRPr="1C88E766">
        <w:rPr>
          <w:rFonts w:ascii="Times New Roman" w:eastAsia="Times New Roman" w:hAnsi="Times New Roman" w:cs="Times New Roman"/>
          <w:sz w:val="24"/>
          <w:szCs w:val="24"/>
        </w:rPr>
        <w:t>Should we put something about where and how an IDS is placed in a network?</w:t>
      </w:r>
      <w:r w:rsidR="7A50FAE5" w:rsidRPr="5FE560EA">
        <w:rPr>
          <w:rFonts w:ascii="Times New Roman" w:eastAsia="Times New Roman" w:hAnsi="Times New Roman" w:cs="Times New Roman"/>
          <w:sz w:val="24"/>
          <w:szCs w:val="24"/>
        </w:rPr>
        <w:t>]</w:t>
      </w:r>
      <w:r w:rsidR="6052A256" w:rsidRPr="5FE560EA">
        <w:rPr>
          <w:rFonts w:ascii="Times New Roman" w:eastAsia="Times New Roman" w:hAnsi="Times New Roman" w:cs="Times New Roman"/>
          <w:sz w:val="24"/>
          <w:szCs w:val="24"/>
        </w:rPr>
        <w:t xml:space="preserve"> </w:t>
      </w:r>
    </w:p>
    <w:p w14:paraId="6FC44459" w14:textId="374CFEEF" w:rsidR="5A30BAEF" w:rsidRDefault="5A30BAEF" w:rsidP="1C88E766">
      <w:pPr>
        <w:spacing w:after="0" w:line="480" w:lineRule="auto"/>
        <w:ind w:firstLine="720"/>
        <w:rPr>
          <w:rFonts w:ascii="Times New Roman" w:eastAsia="Times New Roman" w:hAnsi="Times New Roman" w:cs="Times New Roman"/>
          <w:color w:val="FF0000"/>
          <w:sz w:val="24"/>
          <w:szCs w:val="24"/>
        </w:rPr>
      </w:pPr>
      <w:r w:rsidRPr="1C88E766">
        <w:rPr>
          <w:rFonts w:ascii="Times New Roman" w:eastAsia="Times New Roman" w:hAnsi="Times New Roman" w:cs="Times New Roman"/>
          <w:color w:val="FF0000"/>
          <w:sz w:val="24"/>
          <w:szCs w:val="24"/>
        </w:rPr>
        <w:t xml:space="preserve">A third NIDS method is called stateful protocol analysis and includes similar behavior of both anomaly and signature-based detections systems. Stateful protocol analysis works by </w:t>
      </w:r>
      <w:r w:rsidRPr="1C88E766">
        <w:rPr>
          <w:rFonts w:ascii="Times New Roman" w:eastAsia="Times New Roman" w:hAnsi="Times New Roman" w:cs="Times New Roman"/>
          <w:color w:val="FF0000"/>
          <w:sz w:val="24"/>
          <w:szCs w:val="24"/>
        </w:rPr>
        <w:lastRenderedPageBreak/>
        <w:t>profiling and establishing baseline behavior, and flags deviations to this protocol. Protocol analysis signatures can also be designed to overcome attempts by attackers to obfuscate their exploits</w:t>
      </w:r>
      <w:proofErr w:type="gramStart"/>
      <w:r w:rsidRPr="1C88E766">
        <w:rPr>
          <w:rFonts w:ascii="Times New Roman" w:eastAsia="Times New Roman" w:hAnsi="Times New Roman" w:cs="Times New Roman"/>
          <w:color w:val="FF0000"/>
          <w:sz w:val="24"/>
          <w:szCs w:val="24"/>
        </w:rPr>
        <w:t>.....</w:t>
      </w:r>
      <w:proofErr w:type="gramEnd"/>
    </w:p>
    <w:p w14:paraId="2C3782BD" w14:textId="5569885D" w:rsidR="00C44C5D" w:rsidRDefault="00CE6FD3" w:rsidP="4172E0E9">
      <w:pPr>
        <w:spacing w:after="0" w:line="480" w:lineRule="auto"/>
        <w:ind w:firstLine="720"/>
        <w:rPr>
          <w:rFonts w:ascii="Times New Roman" w:eastAsia="Times New Roman" w:hAnsi="Times New Roman" w:cs="Times New Roman"/>
          <w:sz w:val="24"/>
          <w:szCs w:val="24"/>
        </w:rPr>
      </w:pPr>
      <w:r w:rsidRPr="5040A401">
        <w:rPr>
          <w:rFonts w:ascii="Times New Roman" w:eastAsia="Times New Roman" w:hAnsi="Times New Roman" w:cs="Times New Roman"/>
          <w:sz w:val="24"/>
          <w:szCs w:val="24"/>
        </w:rPr>
        <w:t>The second division</w:t>
      </w:r>
      <w:r w:rsidRPr="6E8F992B">
        <w:rPr>
          <w:rFonts w:ascii="Times New Roman" w:eastAsia="Times New Roman" w:hAnsi="Times New Roman" w:cs="Times New Roman"/>
          <w:color w:val="385623" w:themeColor="accent6" w:themeShade="80"/>
          <w:sz w:val="24"/>
          <w:szCs w:val="24"/>
        </w:rPr>
        <w:t xml:space="preserve"> </w:t>
      </w:r>
      <w:r w:rsidRPr="5040A401">
        <w:rPr>
          <w:rFonts w:ascii="Times New Roman" w:eastAsia="Times New Roman" w:hAnsi="Times New Roman" w:cs="Times New Roman"/>
          <w:sz w:val="24"/>
          <w:szCs w:val="24"/>
        </w:rPr>
        <w:t xml:space="preserve">of NIDS can be found in how they analyze network traffic. Signature </w:t>
      </w:r>
      <w:r w:rsidR="1BC781A6" w:rsidRPr="5040A401">
        <w:rPr>
          <w:rFonts w:ascii="Times New Roman" w:eastAsia="Times New Roman" w:hAnsi="Times New Roman" w:cs="Times New Roman"/>
          <w:sz w:val="24"/>
          <w:szCs w:val="24"/>
        </w:rPr>
        <w:t>b</w:t>
      </w:r>
      <w:r w:rsidRPr="5040A401">
        <w:rPr>
          <w:rFonts w:ascii="Times New Roman" w:eastAsia="Times New Roman" w:hAnsi="Times New Roman" w:cs="Times New Roman"/>
          <w:sz w:val="24"/>
          <w:szCs w:val="24"/>
        </w:rPr>
        <w:t xml:space="preserve">ased NIDS </w:t>
      </w:r>
      <w:r w:rsidR="6D5F145D" w:rsidRPr="5040A401">
        <w:rPr>
          <w:rFonts w:ascii="Times New Roman" w:eastAsia="Times New Roman" w:hAnsi="Times New Roman" w:cs="Times New Roman"/>
          <w:sz w:val="24"/>
          <w:szCs w:val="24"/>
        </w:rPr>
        <w:t xml:space="preserve">analyze </w:t>
      </w:r>
      <w:r w:rsidRPr="5040A401">
        <w:rPr>
          <w:rFonts w:ascii="Times New Roman" w:eastAsia="Times New Roman" w:hAnsi="Times New Roman" w:cs="Times New Roman"/>
          <w:sz w:val="24"/>
          <w:szCs w:val="24"/>
        </w:rPr>
        <w:t xml:space="preserve">incoming network traffic by comparing </w:t>
      </w:r>
      <w:r w:rsidR="23B5B9FF" w:rsidRPr="5040A401">
        <w:rPr>
          <w:rFonts w:ascii="Times New Roman" w:eastAsia="Times New Roman" w:hAnsi="Times New Roman" w:cs="Times New Roman"/>
          <w:sz w:val="24"/>
          <w:szCs w:val="24"/>
        </w:rPr>
        <w:t xml:space="preserve">it to </w:t>
      </w:r>
      <w:r w:rsidRPr="5040A401">
        <w:rPr>
          <w:rFonts w:ascii="Times New Roman" w:eastAsia="Times New Roman" w:hAnsi="Times New Roman" w:cs="Times New Roman"/>
          <w:sz w:val="24"/>
          <w:szCs w:val="24"/>
        </w:rPr>
        <w:t>databases that keep records of known attacks.</w:t>
      </w:r>
      <w:r w:rsidR="5F0D3815" w:rsidRPr="5040A401">
        <w:rPr>
          <w:rFonts w:ascii="Times New Roman" w:eastAsia="Times New Roman" w:hAnsi="Times New Roman" w:cs="Times New Roman"/>
          <w:sz w:val="24"/>
          <w:szCs w:val="24"/>
        </w:rPr>
        <w:t xml:space="preserve"> </w:t>
      </w:r>
      <w:r w:rsidR="79320C62" w:rsidRPr="5040A401">
        <w:rPr>
          <w:rFonts w:ascii="Times New Roman" w:eastAsia="Times New Roman" w:hAnsi="Times New Roman" w:cs="Times New Roman"/>
          <w:sz w:val="24"/>
          <w:szCs w:val="24"/>
        </w:rPr>
        <w:t xml:space="preserve">These systems rely on an up to date library </w:t>
      </w:r>
      <w:proofErr w:type="gramStart"/>
      <w:r w:rsidR="79320C62" w:rsidRPr="5040A401">
        <w:rPr>
          <w:rFonts w:ascii="Times New Roman" w:eastAsia="Times New Roman" w:hAnsi="Times New Roman" w:cs="Times New Roman"/>
          <w:sz w:val="24"/>
          <w:szCs w:val="24"/>
        </w:rPr>
        <w:t>in order to</w:t>
      </w:r>
      <w:proofErr w:type="gramEnd"/>
      <w:r w:rsidR="79320C62" w:rsidRPr="5040A401">
        <w:rPr>
          <w:rFonts w:ascii="Times New Roman" w:eastAsia="Times New Roman" w:hAnsi="Times New Roman" w:cs="Times New Roman"/>
          <w:sz w:val="24"/>
          <w:szCs w:val="24"/>
        </w:rPr>
        <w:t xml:space="preserve"> be effective</w:t>
      </w:r>
      <w:r w:rsidR="69D94984" w:rsidRPr="5040A401">
        <w:rPr>
          <w:rFonts w:ascii="Times New Roman" w:eastAsia="Times New Roman" w:hAnsi="Times New Roman" w:cs="Times New Roman"/>
          <w:sz w:val="24"/>
          <w:szCs w:val="24"/>
        </w:rPr>
        <w:t>,</w:t>
      </w:r>
      <w:r w:rsidR="79320C62" w:rsidRPr="5040A401">
        <w:rPr>
          <w:rFonts w:ascii="Times New Roman" w:eastAsia="Times New Roman" w:hAnsi="Times New Roman" w:cs="Times New Roman"/>
          <w:sz w:val="24"/>
          <w:szCs w:val="24"/>
        </w:rPr>
        <w:t xml:space="preserve"> as the system cannot make</w:t>
      </w:r>
      <w:r w:rsidR="52408550" w:rsidRPr="5040A401">
        <w:rPr>
          <w:rFonts w:ascii="Times New Roman" w:eastAsia="Times New Roman" w:hAnsi="Times New Roman" w:cs="Times New Roman"/>
          <w:sz w:val="24"/>
          <w:szCs w:val="24"/>
        </w:rPr>
        <w:t xml:space="preserve"> accurate</w:t>
      </w:r>
      <w:r w:rsidR="79320C62" w:rsidRPr="5040A401">
        <w:rPr>
          <w:rFonts w:ascii="Times New Roman" w:eastAsia="Times New Roman" w:hAnsi="Times New Roman" w:cs="Times New Roman"/>
          <w:sz w:val="24"/>
          <w:szCs w:val="24"/>
        </w:rPr>
        <w:t xml:space="preserve"> assessments on traffic that does not meet </w:t>
      </w:r>
      <w:r w:rsidR="2907C341" w:rsidRPr="5040A401">
        <w:rPr>
          <w:rFonts w:ascii="Times New Roman" w:eastAsia="Times New Roman" w:hAnsi="Times New Roman" w:cs="Times New Roman"/>
          <w:sz w:val="24"/>
          <w:szCs w:val="24"/>
        </w:rPr>
        <w:t>the specific criteria found in that library.</w:t>
      </w:r>
      <w:r w:rsidRPr="5040A401">
        <w:rPr>
          <w:rFonts w:ascii="Times New Roman" w:eastAsia="Times New Roman" w:hAnsi="Times New Roman" w:cs="Times New Roman"/>
          <w:sz w:val="24"/>
          <w:szCs w:val="24"/>
        </w:rPr>
        <w:t xml:space="preserve"> </w:t>
      </w:r>
    </w:p>
    <w:p w14:paraId="492FD794" w14:textId="77777777" w:rsidR="00036467" w:rsidRDefault="00CE6FD3" w:rsidP="000D305D">
      <w:pPr>
        <w:spacing w:after="0"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 xml:space="preserve">The second variety is anomaly based, which </w:t>
      </w:r>
      <w:r w:rsidR="004F6A81" w:rsidRPr="5FE560EA">
        <w:rPr>
          <w:rFonts w:ascii="Times New Roman" w:eastAsia="Times New Roman" w:hAnsi="Times New Roman" w:cs="Times New Roman"/>
          <w:sz w:val="24"/>
          <w:szCs w:val="24"/>
        </w:rPr>
        <w:t>can</w:t>
      </w:r>
      <w:r w:rsidRPr="5FE560EA">
        <w:rPr>
          <w:rFonts w:ascii="Times New Roman" w:eastAsia="Times New Roman" w:hAnsi="Times New Roman" w:cs="Times New Roman"/>
          <w:sz w:val="24"/>
          <w:szCs w:val="24"/>
        </w:rPr>
        <w:t xml:space="preserve"> analyze the baseline traffic and can pick the outliers from the traffic to alert administrators to suspicious occurrences.</w:t>
      </w:r>
      <w:r w:rsidR="3D7F6AB7" w:rsidRPr="5FE560EA">
        <w:rPr>
          <w:rFonts w:ascii="Times New Roman" w:eastAsia="Times New Roman" w:hAnsi="Times New Roman" w:cs="Times New Roman"/>
          <w:color w:val="7030A0"/>
          <w:sz w:val="24"/>
          <w:szCs w:val="24"/>
        </w:rPr>
        <w:t>[1]</w:t>
      </w:r>
      <w:r w:rsidRPr="5FE560EA">
        <w:rPr>
          <w:rFonts w:ascii="Times New Roman" w:eastAsia="Times New Roman" w:hAnsi="Times New Roman" w:cs="Times New Roman"/>
          <w:sz w:val="24"/>
          <w:szCs w:val="24"/>
        </w:rPr>
        <w:t xml:space="preserve"> </w:t>
      </w:r>
      <w:r w:rsidR="68377EEC" w:rsidRPr="5FE560EA">
        <w:rPr>
          <w:rFonts w:ascii="Times New Roman" w:eastAsia="Times New Roman" w:hAnsi="Times New Roman" w:cs="Times New Roman"/>
          <w:sz w:val="24"/>
          <w:szCs w:val="24"/>
        </w:rPr>
        <w:t xml:space="preserve">These systems work using a machine learning algorithm which can be </w:t>
      </w:r>
      <w:r w:rsidR="407A88AD" w:rsidRPr="5FE560EA">
        <w:rPr>
          <w:rFonts w:ascii="Times New Roman" w:eastAsia="Times New Roman" w:hAnsi="Times New Roman" w:cs="Times New Roman"/>
          <w:sz w:val="24"/>
          <w:szCs w:val="24"/>
        </w:rPr>
        <w:t xml:space="preserve">heuristically </w:t>
      </w:r>
      <w:r w:rsidR="68377EEC" w:rsidRPr="5FE560EA">
        <w:rPr>
          <w:rFonts w:ascii="Times New Roman" w:eastAsia="Times New Roman" w:hAnsi="Times New Roman" w:cs="Times New Roman"/>
          <w:sz w:val="24"/>
          <w:szCs w:val="24"/>
        </w:rPr>
        <w:t>refined by the administrator making final judgement calls on alerts the</w:t>
      </w:r>
      <w:r w:rsidR="396726D2" w:rsidRPr="5FE560EA">
        <w:rPr>
          <w:rFonts w:ascii="Times New Roman" w:eastAsia="Times New Roman" w:hAnsi="Times New Roman" w:cs="Times New Roman"/>
          <w:sz w:val="24"/>
          <w:szCs w:val="24"/>
        </w:rPr>
        <w:t>y receive.</w:t>
      </w:r>
      <w:r w:rsidR="727BC92C" w:rsidRPr="5FE560EA">
        <w:rPr>
          <w:rFonts w:ascii="Times New Roman" w:eastAsia="Times New Roman" w:hAnsi="Times New Roman" w:cs="Times New Roman"/>
          <w:sz w:val="24"/>
          <w:szCs w:val="24"/>
        </w:rPr>
        <w:t xml:space="preserve"> The </w:t>
      </w:r>
      <w:proofErr w:type="gramStart"/>
      <w:r w:rsidR="727BC92C" w:rsidRPr="5FE560EA">
        <w:rPr>
          <w:rFonts w:ascii="Times New Roman" w:eastAsia="Times New Roman" w:hAnsi="Times New Roman" w:cs="Times New Roman"/>
          <w:sz w:val="24"/>
          <w:szCs w:val="24"/>
        </w:rPr>
        <w:t>ultimate goal</w:t>
      </w:r>
      <w:proofErr w:type="gramEnd"/>
      <w:r w:rsidR="727BC92C" w:rsidRPr="5FE560EA">
        <w:rPr>
          <w:rFonts w:ascii="Times New Roman" w:eastAsia="Times New Roman" w:hAnsi="Times New Roman" w:cs="Times New Roman"/>
          <w:sz w:val="24"/>
          <w:szCs w:val="24"/>
        </w:rPr>
        <w:t xml:space="preserve"> of these algorithms is to maximize correct classifications and minimize incorrect classifications</w:t>
      </w:r>
      <w:r w:rsidR="7916237E" w:rsidRPr="5FE560EA">
        <w:rPr>
          <w:rFonts w:ascii="Times New Roman" w:eastAsia="Times New Roman" w:hAnsi="Times New Roman" w:cs="Times New Roman"/>
          <w:sz w:val="24"/>
          <w:szCs w:val="24"/>
        </w:rPr>
        <w:t xml:space="preserve"> but, much like humans, they will always make some mistakes in judgement</w:t>
      </w:r>
      <w:r w:rsidR="3C397398" w:rsidRPr="5FE560EA">
        <w:rPr>
          <w:rFonts w:ascii="Times New Roman" w:eastAsia="Times New Roman" w:hAnsi="Times New Roman" w:cs="Times New Roman"/>
          <w:sz w:val="24"/>
          <w:szCs w:val="24"/>
        </w:rPr>
        <w:t xml:space="preserve">. </w:t>
      </w:r>
      <w:proofErr w:type="gramStart"/>
      <w:r w:rsidR="3C397398" w:rsidRPr="5FE560EA">
        <w:rPr>
          <w:rFonts w:ascii="Times New Roman" w:eastAsia="Times New Roman" w:hAnsi="Times New Roman" w:cs="Times New Roman"/>
          <w:sz w:val="24"/>
          <w:szCs w:val="24"/>
        </w:rPr>
        <w:t>Both of these</w:t>
      </w:r>
      <w:proofErr w:type="gramEnd"/>
      <w:r w:rsidR="3C397398" w:rsidRPr="5FE560EA">
        <w:rPr>
          <w:rFonts w:ascii="Times New Roman" w:eastAsia="Times New Roman" w:hAnsi="Times New Roman" w:cs="Times New Roman"/>
          <w:sz w:val="24"/>
          <w:szCs w:val="24"/>
        </w:rPr>
        <w:t xml:space="preserve"> </w:t>
      </w:r>
      <w:r w:rsidR="5653E527" w:rsidRPr="5FE560EA">
        <w:rPr>
          <w:rFonts w:ascii="Times New Roman" w:eastAsia="Times New Roman" w:hAnsi="Times New Roman" w:cs="Times New Roman"/>
          <w:sz w:val="24"/>
          <w:szCs w:val="24"/>
        </w:rPr>
        <w:t>operating structures</w:t>
      </w:r>
      <w:r w:rsidR="3C397398" w:rsidRPr="5FE560EA">
        <w:rPr>
          <w:rFonts w:ascii="Times New Roman" w:eastAsia="Times New Roman" w:hAnsi="Times New Roman" w:cs="Times New Roman"/>
          <w:sz w:val="24"/>
          <w:szCs w:val="24"/>
        </w:rPr>
        <w:t xml:space="preserve"> have critical </w:t>
      </w:r>
      <w:r w:rsidR="65121C8C" w:rsidRPr="5FE560EA">
        <w:rPr>
          <w:rFonts w:ascii="Times New Roman" w:eastAsia="Times New Roman" w:hAnsi="Times New Roman" w:cs="Times New Roman"/>
          <w:sz w:val="24"/>
          <w:szCs w:val="24"/>
        </w:rPr>
        <w:t>blind spots</w:t>
      </w:r>
      <w:r w:rsidR="3C397398" w:rsidRPr="5FE560EA">
        <w:rPr>
          <w:rFonts w:ascii="Times New Roman" w:eastAsia="Times New Roman" w:hAnsi="Times New Roman" w:cs="Times New Roman"/>
          <w:sz w:val="24"/>
          <w:szCs w:val="24"/>
        </w:rPr>
        <w:t xml:space="preserve"> that attackers can exploit in order to evade detection when </w:t>
      </w:r>
      <w:r w:rsidR="4B2B9D18" w:rsidRPr="5FE560EA">
        <w:rPr>
          <w:rFonts w:ascii="Times New Roman" w:eastAsia="Times New Roman" w:hAnsi="Times New Roman" w:cs="Times New Roman"/>
          <w:sz w:val="24"/>
          <w:szCs w:val="24"/>
        </w:rPr>
        <w:t xml:space="preserve">sending data </w:t>
      </w:r>
      <w:r w:rsidR="3C397398" w:rsidRPr="5FE560EA">
        <w:rPr>
          <w:rFonts w:ascii="Times New Roman" w:eastAsia="Times New Roman" w:hAnsi="Times New Roman" w:cs="Times New Roman"/>
          <w:sz w:val="24"/>
          <w:szCs w:val="24"/>
        </w:rPr>
        <w:t>through a network.</w:t>
      </w:r>
      <w:r w:rsidR="007E65BC" w:rsidRPr="5FE560EA">
        <w:rPr>
          <w:rFonts w:ascii="Times New Roman" w:eastAsia="Times New Roman" w:hAnsi="Times New Roman" w:cs="Times New Roman"/>
          <w:sz w:val="24"/>
          <w:szCs w:val="24"/>
        </w:rPr>
        <w:t xml:space="preserve"> </w:t>
      </w:r>
    </w:p>
    <w:p w14:paraId="7FCB17D5" w14:textId="362AC221"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xml:space="preserve">Signature based detection analyzes incoming traffic and compares it to known signatures in its database. If a signature matches a file in the database, then this match is marked as a threat and </w:t>
      </w:r>
      <w:r w:rsidR="2B60BCA0" w:rsidRPr="1C88E766">
        <w:rPr>
          <w:rFonts w:ascii="Times New Roman" w:eastAsia="Times New Roman" w:hAnsi="Times New Roman" w:cs="Times New Roman"/>
          <w:sz w:val="24"/>
          <w:szCs w:val="24"/>
        </w:rPr>
        <w:t>an alert is raised</w:t>
      </w:r>
      <w:r w:rsidR="7990B42B" w:rsidRPr="1C88E766">
        <w:rPr>
          <w:rFonts w:ascii="Times New Roman" w:eastAsia="Times New Roman" w:hAnsi="Times New Roman" w:cs="Times New Roman"/>
          <w:sz w:val="24"/>
          <w:szCs w:val="24"/>
        </w:rPr>
        <w:t>.</w:t>
      </w:r>
      <w:r w:rsidRPr="000D305D">
        <w:rPr>
          <w:rFonts w:ascii="Times New Roman" w:eastAsia="Times New Roman" w:hAnsi="Times New Roman" w:cs="Times New Roman"/>
          <w:sz w:val="24"/>
          <w:szCs w:val="24"/>
        </w:rPr>
        <w:t xml:space="preserve"> This type of system may include alerts of anything that it deems malicious, </w:t>
      </w:r>
      <w:r w:rsidR="3F8CEFEB" w:rsidRPr="1C88E766">
        <w:rPr>
          <w:rFonts w:ascii="Times New Roman" w:eastAsia="Times New Roman" w:hAnsi="Times New Roman" w:cs="Times New Roman"/>
          <w:sz w:val="24"/>
          <w:szCs w:val="24"/>
        </w:rPr>
        <w:t>such as Command &amp; Control</w:t>
      </w:r>
      <w:r w:rsidR="38EAFA23" w:rsidRPr="1C88E766">
        <w:rPr>
          <w:rFonts w:ascii="Times New Roman" w:eastAsia="Times New Roman" w:hAnsi="Times New Roman" w:cs="Times New Roman"/>
          <w:sz w:val="24"/>
          <w:szCs w:val="24"/>
        </w:rPr>
        <w:t xml:space="preserve"> (C2)</w:t>
      </w:r>
      <w:r w:rsidR="3F8CEFEB" w:rsidRPr="1C88E766">
        <w:rPr>
          <w:rFonts w:ascii="Times New Roman" w:eastAsia="Times New Roman" w:hAnsi="Times New Roman" w:cs="Times New Roman"/>
          <w:sz w:val="24"/>
          <w:szCs w:val="24"/>
        </w:rPr>
        <w:t>,</w:t>
      </w:r>
      <w:r w:rsidRPr="000D305D">
        <w:rPr>
          <w:rFonts w:ascii="Times New Roman" w:eastAsia="Times New Roman" w:hAnsi="Times New Roman" w:cs="Times New Roman"/>
          <w:sz w:val="24"/>
          <w:szCs w:val="24"/>
        </w:rPr>
        <w:t xml:space="preserve"> malware</w:t>
      </w:r>
      <w:r w:rsidR="3F8CEFEB" w:rsidRPr="1C88E766">
        <w:rPr>
          <w:rFonts w:ascii="Times New Roman" w:eastAsia="Times New Roman" w:hAnsi="Times New Roman" w:cs="Times New Roman"/>
          <w:sz w:val="24"/>
          <w:szCs w:val="24"/>
        </w:rPr>
        <w:t xml:space="preserve"> </w:t>
      </w:r>
      <w:r w:rsidR="3B1F44FD" w:rsidRPr="1C88E766">
        <w:rPr>
          <w:rFonts w:ascii="Times New Roman" w:eastAsia="Times New Roman" w:hAnsi="Times New Roman" w:cs="Times New Roman"/>
          <w:sz w:val="24"/>
          <w:szCs w:val="24"/>
        </w:rPr>
        <w:t>payloads</w:t>
      </w:r>
      <w:r w:rsidR="3F8CEFEB" w:rsidRPr="1C88E766">
        <w:rPr>
          <w:rFonts w:ascii="Times New Roman" w:eastAsia="Times New Roman" w:hAnsi="Times New Roman" w:cs="Times New Roman"/>
          <w:sz w:val="24"/>
          <w:szCs w:val="24"/>
        </w:rPr>
        <w:t xml:space="preserve">, or exfiltration of valuable </w:t>
      </w:r>
      <w:proofErr w:type="spellStart"/>
      <w:r w:rsidR="3F8CEFEB" w:rsidRPr="1C88E766">
        <w:rPr>
          <w:rFonts w:ascii="Times New Roman" w:eastAsia="Times New Roman" w:hAnsi="Times New Roman" w:cs="Times New Roman"/>
          <w:sz w:val="24"/>
          <w:szCs w:val="24"/>
        </w:rPr>
        <w:t>data.</w:t>
      </w:r>
      <w:r w:rsidRPr="000D305D">
        <w:rPr>
          <w:rFonts w:ascii="Times New Roman" w:eastAsia="Times New Roman" w:hAnsi="Times New Roman" w:cs="Times New Roman"/>
          <w:sz w:val="24"/>
          <w:szCs w:val="24"/>
        </w:rPr>
        <w:t>The</w:t>
      </w:r>
      <w:proofErr w:type="spellEnd"/>
      <w:r w:rsidRPr="000D305D">
        <w:rPr>
          <w:rFonts w:ascii="Times New Roman" w:eastAsia="Times New Roman" w:hAnsi="Times New Roman" w:cs="Times New Roman"/>
          <w:sz w:val="24"/>
          <w:szCs w:val="24"/>
        </w:rPr>
        <w:t xml:space="preserve"> biggest downsides to Signature based detection is that if </w:t>
      </w:r>
      <w:r w:rsidR="1D7ABF84" w:rsidRPr="1C88E766">
        <w:rPr>
          <w:rFonts w:ascii="Times New Roman" w:eastAsia="Times New Roman" w:hAnsi="Times New Roman" w:cs="Times New Roman"/>
          <w:sz w:val="24"/>
          <w:szCs w:val="24"/>
        </w:rPr>
        <w:t xml:space="preserve">the </w:t>
      </w:r>
      <w:r w:rsidRPr="000D305D">
        <w:rPr>
          <w:rFonts w:ascii="Times New Roman" w:eastAsia="Times New Roman" w:hAnsi="Times New Roman" w:cs="Times New Roman"/>
          <w:sz w:val="24"/>
          <w:szCs w:val="24"/>
        </w:rPr>
        <w:t>signature does not exist in the database then it can become compromised because it cannot account for attack behavior that is not already preprogramed in its list of what it deems as a threat.  </w:t>
      </w:r>
    </w:p>
    <w:p w14:paraId="2D5E3473" w14:textId="3D3983FD"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lastRenderedPageBreak/>
        <w:t xml:space="preserve">A prime example of a vendor tool for signature type detection is Snort. Per </w:t>
      </w:r>
      <w:r w:rsidR="7990B42B" w:rsidRPr="1C88E766">
        <w:rPr>
          <w:rFonts w:ascii="Times New Roman" w:eastAsia="Times New Roman" w:hAnsi="Times New Roman" w:cs="Times New Roman"/>
          <w:sz w:val="24"/>
          <w:szCs w:val="24"/>
        </w:rPr>
        <w:t>Snort</w:t>
      </w:r>
      <w:ins w:id="1" w:author="RYAN BOEHME" w:date="2020-06-30T03:20:00Z">
        <w:r w:rsidR="5DC294A1" w:rsidRPr="1C88E766">
          <w:rPr>
            <w:rFonts w:ascii="Times New Roman" w:eastAsia="Times New Roman" w:hAnsi="Times New Roman" w:cs="Times New Roman"/>
            <w:sz w:val="24"/>
            <w:szCs w:val="24"/>
          </w:rPr>
          <w:t>’</w:t>
        </w:r>
      </w:ins>
      <w:r w:rsidR="7990B42B" w:rsidRPr="1C88E766">
        <w:rPr>
          <w:rFonts w:ascii="Times New Roman" w:eastAsia="Times New Roman" w:hAnsi="Times New Roman" w:cs="Times New Roman"/>
          <w:sz w:val="24"/>
          <w:szCs w:val="24"/>
        </w:rPr>
        <w:t>s</w:t>
      </w:r>
      <w:r w:rsidRPr="000D305D">
        <w:rPr>
          <w:rFonts w:ascii="Times New Roman" w:eastAsia="Times New Roman" w:hAnsi="Times New Roman" w:cs="Times New Roman"/>
          <w:sz w:val="24"/>
          <w:szCs w:val="24"/>
        </w:rPr>
        <w:t xml:space="preserve"> own description</w:t>
      </w:r>
      <w:ins w:id="2" w:author="RYAN BOEHME" w:date="2020-06-30T03:20:00Z">
        <w:r w:rsidR="4414CAF8" w:rsidRPr="1C88E766">
          <w:rPr>
            <w:rFonts w:ascii="Times New Roman" w:eastAsia="Times New Roman" w:hAnsi="Times New Roman" w:cs="Times New Roman"/>
            <w:sz w:val="24"/>
            <w:szCs w:val="24"/>
          </w:rPr>
          <w:t>,</w:t>
        </w:r>
      </w:ins>
      <w:r w:rsidRPr="000D305D">
        <w:rPr>
          <w:rFonts w:ascii="Times New Roman" w:eastAsia="Times New Roman" w:hAnsi="Times New Roman" w:cs="Times New Roman"/>
          <w:sz w:val="24"/>
          <w:szCs w:val="24"/>
        </w:rPr>
        <w:t xml:space="preserve"> they are an open source intrusion prevention system capable of real-time traffic analysis and packet logging. Snort comes in three different types of modes: IDS Mode, Logging Mode, and Sniffer Mode. So, how does Snort classify threats? Well</w:t>
      </w:r>
      <w:ins w:id="3" w:author="RYAN BOEHME" w:date="2020-06-30T03:20:00Z">
        <w:r w:rsidR="47AC6C81" w:rsidRPr="1C88E766">
          <w:rPr>
            <w:rFonts w:ascii="Times New Roman" w:eastAsia="Times New Roman" w:hAnsi="Times New Roman" w:cs="Times New Roman"/>
            <w:sz w:val="24"/>
            <w:szCs w:val="24"/>
          </w:rPr>
          <w:t>,</w:t>
        </w:r>
      </w:ins>
      <w:r w:rsidRPr="000D305D">
        <w:rPr>
          <w:rFonts w:ascii="Times New Roman" w:eastAsia="Times New Roman" w:hAnsi="Times New Roman" w:cs="Times New Roman"/>
          <w:sz w:val="24"/>
          <w:szCs w:val="24"/>
        </w:rPr>
        <w:t xml:space="preserve"> it contains a file named </w:t>
      </w:r>
      <w:proofErr w:type="spellStart"/>
      <w:r w:rsidRPr="000D305D">
        <w:rPr>
          <w:rFonts w:ascii="Times New Roman" w:eastAsia="Times New Roman" w:hAnsi="Times New Roman" w:cs="Times New Roman"/>
          <w:sz w:val="24"/>
          <w:szCs w:val="24"/>
        </w:rPr>
        <w:t>snort.conf</w:t>
      </w:r>
      <w:proofErr w:type="spellEnd"/>
      <w:r w:rsidRPr="000D305D">
        <w:rPr>
          <w:rFonts w:ascii="Times New Roman" w:eastAsia="Times New Roman" w:hAnsi="Times New Roman" w:cs="Times New Roman"/>
          <w:sz w:val="24"/>
          <w:szCs w:val="24"/>
        </w:rPr>
        <w:t xml:space="preserve"> which lives inside of the `</w:t>
      </w:r>
      <w:proofErr w:type="spellStart"/>
      <w:r w:rsidRPr="000D305D">
        <w:rPr>
          <w:rFonts w:ascii="Times New Roman" w:eastAsia="Times New Roman" w:hAnsi="Times New Roman" w:cs="Times New Roman"/>
          <w:sz w:val="24"/>
          <w:szCs w:val="24"/>
        </w:rPr>
        <w:t>etc</w:t>
      </w:r>
      <w:proofErr w:type="spellEnd"/>
      <w:r w:rsidRPr="000D305D">
        <w:rPr>
          <w:rFonts w:ascii="Times New Roman" w:eastAsia="Times New Roman" w:hAnsi="Times New Roman" w:cs="Times New Roman"/>
          <w:sz w:val="24"/>
          <w:szCs w:val="24"/>
        </w:rPr>
        <w:t xml:space="preserve">/` directory of Snort and in this conf file are all the preprocessor and rule files which it uses to compare packets </w:t>
      </w:r>
      <w:r w:rsidR="6C491D14" w:rsidRPr="1C88E766">
        <w:rPr>
          <w:rFonts w:ascii="Times New Roman" w:eastAsia="Times New Roman" w:hAnsi="Times New Roman" w:cs="Times New Roman"/>
          <w:sz w:val="24"/>
          <w:szCs w:val="24"/>
        </w:rPr>
        <w:t>to</w:t>
      </w:r>
      <w:r w:rsidRPr="000D305D">
        <w:rPr>
          <w:rFonts w:ascii="Times New Roman" w:eastAsia="Times New Roman" w:hAnsi="Times New Roman" w:cs="Times New Roman"/>
          <w:sz w:val="24"/>
          <w:szCs w:val="24"/>
        </w:rPr>
        <w:t xml:space="preserve"> and if it matches a rule inside this file then it’s identified as a threat. Below is a snippet of what the </w:t>
      </w:r>
      <w:proofErr w:type="spellStart"/>
      <w:r w:rsidRPr="000D305D">
        <w:rPr>
          <w:rFonts w:ascii="Times New Roman" w:eastAsia="Times New Roman" w:hAnsi="Times New Roman" w:cs="Times New Roman"/>
          <w:sz w:val="24"/>
          <w:szCs w:val="24"/>
        </w:rPr>
        <w:t>snort.conf</w:t>
      </w:r>
      <w:proofErr w:type="spellEnd"/>
      <w:r w:rsidRPr="000D305D">
        <w:rPr>
          <w:rFonts w:ascii="Times New Roman" w:eastAsia="Times New Roman" w:hAnsi="Times New Roman" w:cs="Times New Roman"/>
          <w:sz w:val="24"/>
          <w:szCs w:val="24"/>
        </w:rPr>
        <w:t xml:space="preserve"> rules look like. (Figure 1) </w:t>
      </w:r>
    </w:p>
    <w:p w14:paraId="120EF32D" w14:textId="1E624560" w:rsidR="000D305D" w:rsidRPr="000D305D" w:rsidRDefault="0462C315" w:rsidP="000D305D">
      <w:pPr>
        <w:spacing w:after="0" w:line="480" w:lineRule="auto"/>
        <w:ind w:firstLine="720"/>
        <w:rPr>
          <w:rFonts w:ascii="Times New Roman" w:eastAsia="Times New Roman" w:hAnsi="Times New Roman" w:cs="Times New Roman"/>
          <w:sz w:val="24"/>
          <w:szCs w:val="24"/>
        </w:rPr>
      </w:pPr>
      <w:r>
        <w:rPr>
          <w:noProof/>
        </w:rPr>
        <w:drawing>
          <wp:inline distT="0" distB="0" distL="0" distR="0" wp14:anchorId="2AC96318" wp14:editId="5BBCD8B3">
            <wp:extent cx="4581524" cy="2219325"/>
            <wp:effectExtent l="0" t="0" r="9525" b="9525"/>
            <wp:docPr id="67325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81524" cy="2219325"/>
                    </a:xfrm>
                    <a:prstGeom prst="rect">
                      <a:avLst/>
                    </a:prstGeom>
                  </pic:spPr>
                </pic:pic>
              </a:graphicData>
            </a:graphic>
          </wp:inline>
        </w:drawing>
      </w:r>
      <w:r w:rsidR="000D305D" w:rsidRPr="560E6E1D">
        <w:rPr>
          <w:rFonts w:ascii="Times New Roman" w:eastAsia="Times New Roman" w:hAnsi="Times New Roman" w:cs="Times New Roman"/>
          <w:sz w:val="24"/>
          <w:szCs w:val="24"/>
        </w:rPr>
        <w:t> </w:t>
      </w:r>
    </w:p>
    <w:p w14:paraId="6293BF31" w14:textId="0DF3BDF3"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Figure 1 </w:t>
      </w:r>
      <w:r w:rsidR="4EC150F2" w:rsidRPr="1C88E766">
        <w:rPr>
          <w:rFonts w:ascii="Times New Roman" w:eastAsia="Times New Roman" w:hAnsi="Times New Roman" w:cs="Times New Roman"/>
          <w:color w:val="7030A0"/>
          <w:sz w:val="24"/>
          <w:szCs w:val="24"/>
          <w:rPrChange w:id="4" w:author="RYAN BOEHME" w:date="2020-06-30T03:22:00Z">
            <w:rPr>
              <w:rFonts w:ascii="Times New Roman" w:eastAsia="Times New Roman" w:hAnsi="Times New Roman" w:cs="Times New Roman"/>
              <w:sz w:val="24"/>
              <w:szCs w:val="24"/>
            </w:rPr>
          </w:rPrChange>
        </w:rPr>
        <w:t>[Source]</w:t>
      </w:r>
    </w:p>
    <w:p w14:paraId="583A1B56" w14:textId="146A497F"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w:t>
      </w:r>
    </w:p>
    <w:p w14:paraId="5955CEE0" w14:textId="14CB8C50" w:rsidR="000D305D" w:rsidRPr="000D305D" w:rsidRDefault="7990B42B" w:rsidP="1C88E766">
      <w:pPr>
        <w:spacing w:after="0" w:line="480" w:lineRule="auto"/>
        <w:ind w:firstLine="720"/>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 xml:space="preserve">Snort is considered a very powerful tool, a tool in which you can write about every rule imaginable. While that seems like the greatest thing it comes at a price, that price is having a dedicated team with the knowledge to write out every rule that would apply to your network setup. </w:t>
      </w:r>
    </w:p>
    <w:p w14:paraId="37ADB26D" w14:textId="54745BF7"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xml:space="preserve">The detail that goes into writing each rule might be </w:t>
      </w:r>
      <w:r w:rsidR="2FE68F41" w:rsidRPr="1C88E766">
        <w:rPr>
          <w:rFonts w:ascii="Times New Roman" w:eastAsia="Times New Roman" w:hAnsi="Times New Roman" w:cs="Times New Roman"/>
          <w:sz w:val="24"/>
          <w:szCs w:val="24"/>
        </w:rPr>
        <w:t>nuanced</w:t>
      </w:r>
      <w:r w:rsidRPr="000D305D">
        <w:rPr>
          <w:rFonts w:ascii="Times New Roman" w:eastAsia="Times New Roman" w:hAnsi="Times New Roman" w:cs="Times New Roman"/>
          <w:sz w:val="24"/>
          <w:szCs w:val="24"/>
        </w:rPr>
        <w:t xml:space="preserve"> enough to be the downfall of this tool</w:t>
      </w:r>
      <w:commentRangeStart w:id="5"/>
      <w:r w:rsidRPr="000D305D">
        <w:rPr>
          <w:rFonts w:ascii="Times New Roman" w:eastAsia="Times New Roman" w:hAnsi="Times New Roman" w:cs="Times New Roman"/>
          <w:sz w:val="24"/>
          <w:szCs w:val="24"/>
        </w:rPr>
        <w:t>.</w:t>
      </w:r>
      <w:commentRangeEnd w:id="5"/>
      <w:r>
        <w:rPr>
          <w:rStyle w:val="CommentReference"/>
        </w:rPr>
        <w:commentReference w:id="5"/>
      </w:r>
      <w:r w:rsidRPr="000D305D">
        <w:rPr>
          <w:rFonts w:ascii="Times New Roman" w:eastAsia="Times New Roman" w:hAnsi="Times New Roman" w:cs="Times New Roman"/>
          <w:sz w:val="24"/>
          <w:szCs w:val="24"/>
        </w:rPr>
        <w:t xml:space="preserve"> “With great power comes great responsibility”. The responsibility of capturing </w:t>
      </w:r>
      <w:r w:rsidRPr="000D305D">
        <w:rPr>
          <w:rFonts w:ascii="Times New Roman" w:eastAsia="Times New Roman" w:hAnsi="Times New Roman" w:cs="Times New Roman"/>
          <w:sz w:val="24"/>
          <w:szCs w:val="24"/>
        </w:rPr>
        <w:lastRenderedPageBreak/>
        <w:t>thousands upon thousands of rules that you might never be able to catch up with. Especially with new attacks always on the rise and the need for new signatures to evade them.  </w:t>
      </w:r>
    </w:p>
    <w:p w14:paraId="1DA2D146" w14:textId="32B9B56A"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But aside from there not being a signature for an attack, or creating enough rules to cover everything, another evasion technique that can be used against SNORT</w:t>
      </w:r>
      <w:ins w:id="6" w:author="RYAN BOEHME" w:date="2020-06-30T03:30:00Z">
        <w:r w:rsidR="0AD48484" w:rsidRPr="1C88E766">
          <w:rPr>
            <w:rFonts w:ascii="Times New Roman" w:eastAsia="Times New Roman" w:hAnsi="Times New Roman" w:cs="Times New Roman"/>
            <w:sz w:val="24"/>
            <w:szCs w:val="24"/>
          </w:rPr>
          <w:t>,</w:t>
        </w:r>
      </w:ins>
      <w:r w:rsidRPr="000D305D">
        <w:rPr>
          <w:rFonts w:ascii="Times New Roman" w:eastAsia="Times New Roman" w:hAnsi="Times New Roman" w:cs="Times New Roman"/>
          <w:sz w:val="24"/>
          <w:szCs w:val="24"/>
        </w:rPr>
        <w:t xml:space="preserve"> or any NIDS tool for that matter</w:t>
      </w:r>
      <w:ins w:id="7" w:author="RYAN BOEHME" w:date="2020-06-30T03:30:00Z">
        <w:r w:rsidR="745F3D22" w:rsidRPr="1C88E766">
          <w:rPr>
            <w:rFonts w:ascii="Times New Roman" w:eastAsia="Times New Roman" w:hAnsi="Times New Roman" w:cs="Times New Roman"/>
            <w:sz w:val="24"/>
            <w:szCs w:val="24"/>
          </w:rPr>
          <w:t>,</w:t>
        </w:r>
      </w:ins>
      <w:r w:rsidRPr="000D305D">
        <w:rPr>
          <w:rFonts w:ascii="Times New Roman" w:eastAsia="Times New Roman" w:hAnsi="Times New Roman" w:cs="Times New Roman"/>
          <w:sz w:val="24"/>
          <w:szCs w:val="24"/>
        </w:rPr>
        <w:t xml:space="preserve"> is the ability to exploit the </w:t>
      </w:r>
      <w:proofErr w:type="spellStart"/>
      <w:r w:rsidRPr="000D305D">
        <w:rPr>
          <w:rFonts w:ascii="Times New Roman" w:eastAsia="Times New Roman" w:hAnsi="Times New Roman" w:cs="Times New Roman"/>
          <w:sz w:val="24"/>
          <w:szCs w:val="24"/>
        </w:rPr>
        <w:t>flowbits</w:t>
      </w:r>
      <w:proofErr w:type="spellEnd"/>
      <w:r w:rsidRPr="000D305D">
        <w:rPr>
          <w:rFonts w:ascii="Times New Roman" w:eastAsia="Times New Roman" w:hAnsi="Times New Roman" w:cs="Times New Roman"/>
          <w:sz w:val="24"/>
          <w:szCs w:val="24"/>
        </w:rPr>
        <w:t xml:space="preserve"> feature. </w:t>
      </w:r>
    </w:p>
    <w:p w14:paraId="514479BC" w14:textId="284667AD" w:rsidR="60394DF8" w:rsidRDefault="60394DF8" w:rsidP="1C88E766">
      <w:pPr>
        <w:spacing w:line="480" w:lineRule="auto"/>
        <w:rPr>
          <w:rFonts w:ascii="Times New Roman" w:eastAsia="Times New Roman" w:hAnsi="Times New Roman" w:cs="Times New Roman"/>
          <w:sz w:val="24"/>
          <w:szCs w:val="24"/>
        </w:rPr>
      </w:pPr>
      <w:proofErr w:type="spellStart"/>
      <w:r w:rsidRPr="1C88E766">
        <w:rPr>
          <w:rFonts w:ascii="Times New Roman" w:eastAsia="Times New Roman" w:hAnsi="Times New Roman" w:cs="Times New Roman"/>
          <w:b/>
          <w:bCs/>
          <w:sz w:val="24"/>
          <w:szCs w:val="24"/>
        </w:rPr>
        <w:t>Flowbits</w:t>
      </w:r>
      <w:proofErr w:type="spellEnd"/>
      <w:r w:rsidRPr="1C88E766">
        <w:rPr>
          <w:rFonts w:ascii="Times New Roman" w:eastAsia="Times New Roman" w:hAnsi="Times New Roman" w:cs="Times New Roman"/>
          <w:b/>
          <w:bCs/>
          <w:sz w:val="24"/>
          <w:szCs w:val="24"/>
        </w:rPr>
        <w:t xml:space="preserve"> Evasion</w:t>
      </w:r>
    </w:p>
    <w:p w14:paraId="462372D6" w14:textId="4F1B85D6" w:rsidR="60394DF8" w:rsidRDefault="60394DF8" w:rsidP="1C88E766">
      <w:pPr>
        <w:spacing w:line="480" w:lineRule="auto"/>
        <w:rPr>
          <w:rFonts w:ascii="Calibri" w:eastAsia="Calibri" w:hAnsi="Calibri" w:cs="Calibri"/>
        </w:rPr>
      </w:pPr>
      <w:r w:rsidRPr="1C88E766">
        <w:rPr>
          <w:rFonts w:ascii="Times New Roman" w:eastAsia="Times New Roman" w:hAnsi="Times New Roman" w:cs="Times New Roman"/>
          <w:color w:val="000000" w:themeColor="text1"/>
          <w:sz w:val="24"/>
          <w:szCs w:val="24"/>
        </w:rPr>
        <w:t xml:space="preserve">So, what is a </w:t>
      </w:r>
      <w:proofErr w:type="spellStart"/>
      <w:r w:rsidRPr="1C88E766">
        <w:rPr>
          <w:rFonts w:ascii="Times New Roman" w:eastAsia="Times New Roman" w:hAnsi="Times New Roman" w:cs="Times New Roman"/>
          <w:color w:val="000000" w:themeColor="text1"/>
          <w:sz w:val="24"/>
          <w:szCs w:val="24"/>
        </w:rPr>
        <w:t>Flowbit</w:t>
      </w:r>
      <w:proofErr w:type="spellEnd"/>
      <w:r w:rsidRPr="1C88E766">
        <w:rPr>
          <w:rFonts w:ascii="Times New Roman" w:eastAsia="Times New Roman" w:hAnsi="Times New Roman" w:cs="Times New Roman"/>
          <w:color w:val="000000" w:themeColor="text1"/>
          <w:sz w:val="24"/>
          <w:szCs w:val="24"/>
        </w:rPr>
        <w:t>? Well it is a flag that can be set by a rule and then used by another one. In other words, “It allows the</w:t>
      </w:r>
      <w:r w:rsidRPr="1C88E766">
        <w:rPr>
          <w:rFonts w:ascii="Times New Roman" w:eastAsia="Times New Roman" w:hAnsi="Times New Roman" w:cs="Times New Roman"/>
          <w:sz w:val="20"/>
          <w:szCs w:val="20"/>
        </w:rPr>
        <w:t xml:space="preserve"> </w:t>
      </w:r>
      <w:r w:rsidRPr="1C88E766">
        <w:rPr>
          <w:rFonts w:ascii="Times New Roman" w:eastAsia="Times New Roman" w:hAnsi="Times New Roman" w:cs="Times New Roman"/>
          <w:sz w:val="24"/>
          <w:szCs w:val="24"/>
        </w:rPr>
        <w:t xml:space="preserve">detection engine to track state across a single TCP session. The support of stateful signatures allows a signature-based IDS to detect multi-stage attacks (An Evasive Attack on </w:t>
      </w:r>
      <w:proofErr w:type="spellStart"/>
      <w:r w:rsidRPr="1C88E766">
        <w:rPr>
          <w:rFonts w:ascii="Times New Roman" w:eastAsia="Times New Roman" w:hAnsi="Times New Roman" w:cs="Times New Roman"/>
          <w:sz w:val="24"/>
          <w:szCs w:val="24"/>
        </w:rPr>
        <w:t>Flowbits</w:t>
      </w:r>
      <w:proofErr w:type="spellEnd"/>
      <w:r w:rsidRPr="1C88E766">
        <w:rPr>
          <w:rFonts w:ascii="Times New Roman" w:eastAsia="Times New Roman" w:hAnsi="Times New Roman" w:cs="Times New Roman"/>
          <w:sz w:val="24"/>
          <w:szCs w:val="24"/>
        </w:rPr>
        <w:t xml:space="preserve">).”  A </w:t>
      </w:r>
      <w:proofErr w:type="spellStart"/>
      <w:r w:rsidRPr="1C88E766">
        <w:rPr>
          <w:rFonts w:ascii="Times New Roman" w:eastAsia="Times New Roman" w:hAnsi="Times New Roman" w:cs="Times New Roman"/>
          <w:sz w:val="24"/>
          <w:szCs w:val="24"/>
        </w:rPr>
        <w:t>flowbit</w:t>
      </w:r>
      <w:proofErr w:type="spellEnd"/>
      <w:r w:rsidRPr="1C88E766">
        <w:rPr>
          <w:rFonts w:ascii="Times New Roman" w:eastAsia="Times New Roman" w:hAnsi="Times New Roman" w:cs="Times New Roman"/>
          <w:sz w:val="24"/>
          <w:szCs w:val="24"/>
        </w:rPr>
        <w:t xml:space="preserve"> rule </w:t>
      </w:r>
      <w:r w:rsidR="75F86621" w:rsidRPr="1C88E766">
        <w:rPr>
          <w:rFonts w:ascii="Times New Roman" w:eastAsia="Times New Roman" w:hAnsi="Times New Roman" w:cs="Times New Roman"/>
          <w:sz w:val="24"/>
          <w:szCs w:val="24"/>
        </w:rPr>
        <w:t>can be evaded</w:t>
      </w:r>
      <w:r w:rsidRPr="1C88E766">
        <w:rPr>
          <w:rFonts w:ascii="Times New Roman" w:eastAsia="Times New Roman" w:hAnsi="Times New Roman" w:cs="Times New Roman"/>
          <w:sz w:val="24"/>
          <w:szCs w:val="24"/>
        </w:rPr>
        <w:t xml:space="preserve"> if it can be triggered by the attacker to change an in-Snort session state while preserving the actual session state. </w:t>
      </w:r>
      <w:hyperlink r:id="rId13">
        <w:r w:rsidRPr="1C88E766">
          <w:rPr>
            <w:rStyle w:val="Hyperlink"/>
            <w:rFonts w:ascii="Times New Roman" w:eastAsia="Times New Roman" w:hAnsi="Times New Roman" w:cs="Times New Roman"/>
            <w:color w:val="0563C1"/>
            <w:sz w:val="24"/>
            <w:szCs w:val="24"/>
          </w:rPr>
          <w:t xml:space="preserve">[An Evasive Attack on SNORT </w:t>
        </w:r>
        <w:proofErr w:type="spellStart"/>
        <w:r w:rsidRPr="1C88E766">
          <w:rPr>
            <w:rStyle w:val="Hyperlink"/>
            <w:rFonts w:ascii="Times New Roman" w:eastAsia="Times New Roman" w:hAnsi="Times New Roman" w:cs="Times New Roman"/>
            <w:color w:val="0563C1"/>
            <w:sz w:val="24"/>
            <w:szCs w:val="24"/>
          </w:rPr>
          <w:t>Flowbits</w:t>
        </w:r>
        <w:proofErr w:type="spellEnd"/>
        <w:r w:rsidRPr="1C88E766">
          <w:rPr>
            <w:rStyle w:val="Hyperlink"/>
            <w:rFonts w:ascii="Times New Roman" w:eastAsia="Times New Roman" w:hAnsi="Times New Roman" w:cs="Times New Roman"/>
            <w:color w:val="0563C1"/>
            <w:sz w:val="24"/>
            <w:szCs w:val="24"/>
          </w:rPr>
          <w:t>]</w:t>
        </w:r>
      </w:hyperlink>
    </w:p>
    <w:p w14:paraId="455DA87D" w14:textId="15F0CAA9"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[NEED MORE IN DEPTH ON THIS]</w:t>
      </w:r>
    </w:p>
    <w:p w14:paraId="0E380EA7" w14:textId="60111862"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Below are the most common types of attacks against NIDS.</w:t>
      </w:r>
    </w:p>
    <w:p w14:paraId="6694C59E" w14:textId="10B83110" w:rsidR="60394DF8" w:rsidRDefault="60394DF8" w:rsidP="1C88E766">
      <w:pPr>
        <w:spacing w:line="480" w:lineRule="auto"/>
        <w:rPr>
          <w:rFonts w:ascii="Times New Roman" w:eastAsia="Times New Roman" w:hAnsi="Times New Roman" w:cs="Times New Roman"/>
          <w:b/>
          <w:bCs/>
          <w:sz w:val="24"/>
          <w:szCs w:val="24"/>
        </w:rPr>
      </w:pPr>
      <w:r w:rsidRPr="1C88E766">
        <w:rPr>
          <w:rFonts w:ascii="Times New Roman" w:eastAsia="Times New Roman" w:hAnsi="Times New Roman" w:cs="Times New Roman"/>
          <w:b/>
          <w:bCs/>
          <w:sz w:val="24"/>
          <w:szCs w:val="24"/>
        </w:rPr>
        <w:t>Obfuscation</w:t>
      </w:r>
    </w:p>
    <w:p w14:paraId="7C83C796" w14:textId="4E17945E"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Insertion Attack</w:t>
      </w:r>
    </w:p>
    <w:p w14:paraId="308ABA85" w14:textId="5AAABC3D"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This type of attack tricks the IDS. It inserts an invalid packet like in the example below with the packet “X” and while the End Host can detect it the IDS doesn’t thus giving different streams to the IDS and target hosts (</w:t>
      </w:r>
      <w:hyperlink r:id="rId14">
        <w:r w:rsidRPr="1C88E766">
          <w:rPr>
            <w:rStyle w:val="Hyperlink"/>
            <w:rFonts w:ascii="Times New Roman" w:eastAsia="Times New Roman" w:hAnsi="Times New Roman" w:cs="Times New Roman"/>
            <w:color w:val="0563C1"/>
            <w:sz w:val="24"/>
            <w:szCs w:val="24"/>
          </w:rPr>
          <w:t>Evading NIDS, revisited</w:t>
        </w:r>
      </w:hyperlink>
      <w:r w:rsidRPr="1C88E766">
        <w:rPr>
          <w:rFonts w:ascii="Times New Roman" w:eastAsia="Times New Roman" w:hAnsi="Times New Roman" w:cs="Times New Roman"/>
          <w:sz w:val="24"/>
          <w:szCs w:val="24"/>
        </w:rPr>
        <w:t>). This type of attack occurs when NIDS is less strict in processing packets than the internal network.</w:t>
      </w:r>
    </w:p>
    <w:p w14:paraId="27E5E28D" w14:textId="5D0F7273" w:rsidR="1C88E766" w:rsidRDefault="1C88E766" w:rsidP="1C88E766">
      <w:pPr>
        <w:spacing w:line="480" w:lineRule="auto"/>
        <w:rPr>
          <w:rFonts w:ascii="Times New Roman" w:eastAsia="Times New Roman" w:hAnsi="Times New Roman" w:cs="Times New Roman"/>
          <w:sz w:val="24"/>
          <w:szCs w:val="24"/>
        </w:rPr>
      </w:pPr>
    </w:p>
    <w:p w14:paraId="7EA5C3A9" w14:textId="38219C37" w:rsidR="1C88E766" w:rsidRDefault="1C88E766" w:rsidP="1C88E766">
      <w:pPr>
        <w:spacing w:line="480" w:lineRule="auto"/>
        <w:rPr>
          <w:rFonts w:ascii="Times New Roman" w:eastAsia="Times New Roman" w:hAnsi="Times New Roman" w:cs="Times New Roman"/>
          <w:sz w:val="24"/>
          <w:szCs w:val="24"/>
        </w:rPr>
      </w:pPr>
    </w:p>
    <w:p w14:paraId="3E9C3129" w14:textId="14B4DADA" w:rsidR="60394DF8" w:rsidRDefault="60394DF8" w:rsidP="1C88E766">
      <w:pPr>
        <w:spacing w:line="480" w:lineRule="auto"/>
        <w:jc w:val="center"/>
        <w:rPr>
          <w:rFonts w:ascii="Times New Roman" w:eastAsia="Times New Roman" w:hAnsi="Times New Roman" w:cs="Times New Roman"/>
          <w:sz w:val="24"/>
          <w:szCs w:val="24"/>
        </w:rPr>
      </w:pPr>
      <w:r>
        <w:rPr>
          <w:noProof/>
        </w:rPr>
        <w:drawing>
          <wp:inline distT="0" distB="0" distL="0" distR="0" wp14:anchorId="6F2DC991" wp14:editId="64EE1B92">
            <wp:extent cx="4572000" cy="2000250"/>
            <wp:effectExtent l="0" t="0" r="0" b="0"/>
            <wp:docPr id="922901228" name="Picture 92290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52E30C90" w14:textId="6D108A44" w:rsidR="60394DF8" w:rsidRDefault="60394DF8" w:rsidP="1C88E766">
      <w:pPr>
        <w:spacing w:line="480" w:lineRule="auto"/>
        <w:jc w:val="center"/>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Figure 3</w:t>
      </w:r>
    </w:p>
    <w:p w14:paraId="3F7FAD28" w14:textId="51FA24E1"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Another similar attack to the Insert attack method is Evasion, in which an attacker will send different packets just like the figure above but in this case instead of the End Host rejecting the packet, it is the IDS that rejects the packet and the End Host which accepts it, giving different streams yet again to the IDS and End Host. Evasion occurs due to NIDS being stricter in processing packets than the internal network thus allowing the End Host to accept packets that were rejected by NIDS.</w:t>
      </w:r>
    </w:p>
    <w:p w14:paraId="00711736" w14:textId="7E533274"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But for any of these two techniques to be successful the attacker must also use something called packet fragmentation which is when an attack stream is broken down into smaller ones. These two types of techniques mostly exploit network and protocol ambiguities at the NIDS. The vagueness in the way in which it interprets the header field, handles the header options, and reassembles the fragments. Some examples of these ambiguities are TTL, Data, Length, and IP Frag Offset.</w:t>
      </w:r>
    </w:p>
    <w:p w14:paraId="3C059194" w14:textId="59AFB577"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Fragmentation</w:t>
      </w:r>
    </w:p>
    <w:p w14:paraId="484154C9" w14:textId="3DF95DAC"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lastRenderedPageBreak/>
        <w:t>There are two type of fragmentation methods</w:t>
      </w:r>
      <w:ins w:id="8" w:author="RYAN BOEHME" w:date="2020-06-30T03:38:00Z">
        <w:r w:rsidR="09C223E6" w:rsidRPr="1C88E766">
          <w:rPr>
            <w:rFonts w:ascii="Times New Roman" w:eastAsia="Times New Roman" w:hAnsi="Times New Roman" w:cs="Times New Roman"/>
            <w:sz w:val="24"/>
            <w:szCs w:val="24"/>
          </w:rPr>
          <w:t>,</w:t>
        </w:r>
      </w:ins>
      <w:r w:rsidRPr="1C88E766">
        <w:rPr>
          <w:rFonts w:ascii="Times New Roman" w:eastAsia="Times New Roman" w:hAnsi="Times New Roman" w:cs="Times New Roman"/>
          <w:sz w:val="24"/>
          <w:szCs w:val="24"/>
        </w:rPr>
        <w:t xml:space="preserve"> one which will overwrite a section of the previous fragment and the other method which will completely overwrite a fragment.</w:t>
      </w:r>
    </w:p>
    <w:p w14:paraId="22181350" w14:textId="4DD3A4CC"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 xml:space="preserve">In </w:t>
      </w:r>
      <w:r w:rsidR="621440F0" w:rsidRPr="1C88E766">
        <w:rPr>
          <w:rFonts w:ascii="Times New Roman" w:eastAsia="Times New Roman" w:hAnsi="Times New Roman" w:cs="Times New Roman"/>
          <w:sz w:val="24"/>
          <w:szCs w:val="24"/>
        </w:rPr>
        <w:t>both of these methods, an attacker</w:t>
      </w:r>
      <w:r w:rsidRPr="1C88E766">
        <w:rPr>
          <w:rFonts w:ascii="Times New Roman" w:eastAsia="Times New Roman" w:hAnsi="Times New Roman" w:cs="Times New Roman"/>
          <w:sz w:val="24"/>
          <w:szCs w:val="24"/>
        </w:rPr>
        <w:t xml:space="preserve"> sends malicious traffic that is split into such small pieces that it does not trigger</w:t>
      </w:r>
      <w:r w:rsidR="2999C229" w:rsidRPr="1C88E766">
        <w:rPr>
          <w:rFonts w:ascii="Times New Roman" w:eastAsia="Times New Roman" w:hAnsi="Times New Roman" w:cs="Times New Roman"/>
          <w:sz w:val="24"/>
          <w:szCs w:val="24"/>
        </w:rPr>
        <w:t xml:space="preserve"> the</w:t>
      </w:r>
      <w:r w:rsidRPr="1C88E766">
        <w:rPr>
          <w:rFonts w:ascii="Times New Roman" w:eastAsia="Times New Roman" w:hAnsi="Times New Roman" w:cs="Times New Roman"/>
          <w:sz w:val="24"/>
          <w:szCs w:val="24"/>
        </w:rPr>
        <w:t xml:space="preserve"> NIDS; this is successful against NIDS that don’t reconstruct packets before checking them against the signature rules.</w:t>
      </w:r>
    </w:p>
    <w:p w14:paraId="3334999E" w14:textId="3C5D5A34" w:rsidR="36F385DF" w:rsidRDefault="36F385DF"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Another</w:t>
      </w:r>
      <w:r w:rsidR="60394DF8" w:rsidRPr="1C88E766">
        <w:rPr>
          <w:rFonts w:ascii="Times New Roman" w:eastAsia="Times New Roman" w:hAnsi="Times New Roman" w:cs="Times New Roman"/>
          <w:sz w:val="24"/>
          <w:szCs w:val="24"/>
        </w:rPr>
        <w:t xml:space="preserve"> way to use this method is by sending small packet pieces </w:t>
      </w:r>
      <w:r w:rsidR="4C6C0C4B" w:rsidRPr="1C88E766">
        <w:rPr>
          <w:rFonts w:ascii="Times New Roman" w:eastAsia="Times New Roman" w:hAnsi="Times New Roman" w:cs="Times New Roman"/>
          <w:sz w:val="24"/>
          <w:szCs w:val="24"/>
        </w:rPr>
        <w:t>over a long period of time in order to avoid an IDS “event horizon” or monitoring period in which an IDS will look for subsequent signatures that match an attack.</w:t>
      </w:r>
      <w:r w:rsidR="60394DF8" w:rsidRPr="1C88E766">
        <w:rPr>
          <w:rFonts w:ascii="Times New Roman" w:eastAsia="Times New Roman" w:hAnsi="Times New Roman" w:cs="Times New Roman"/>
          <w:sz w:val="24"/>
          <w:szCs w:val="24"/>
        </w:rPr>
        <w:t xml:space="preserve"> </w:t>
      </w:r>
      <w:r w:rsidR="39FED025" w:rsidRPr="1C88E766">
        <w:rPr>
          <w:rFonts w:ascii="Times New Roman" w:eastAsia="Times New Roman" w:hAnsi="Times New Roman" w:cs="Times New Roman"/>
          <w:sz w:val="24"/>
          <w:szCs w:val="24"/>
        </w:rPr>
        <w:t xml:space="preserve">Yet </w:t>
      </w:r>
      <w:proofErr w:type="spellStart"/>
      <w:r w:rsidR="60394DF8" w:rsidRPr="1C88E766">
        <w:rPr>
          <w:rFonts w:ascii="Times New Roman" w:eastAsia="Times New Roman" w:hAnsi="Times New Roman" w:cs="Times New Roman"/>
          <w:sz w:val="24"/>
          <w:szCs w:val="24"/>
        </w:rPr>
        <w:t>nother</w:t>
      </w:r>
      <w:proofErr w:type="spellEnd"/>
      <w:r w:rsidR="60394DF8" w:rsidRPr="1C88E766">
        <w:rPr>
          <w:rFonts w:ascii="Times New Roman" w:eastAsia="Times New Roman" w:hAnsi="Times New Roman" w:cs="Times New Roman"/>
          <w:sz w:val="24"/>
          <w:szCs w:val="24"/>
        </w:rPr>
        <w:t xml:space="preserve"> way to use fragmentation is </w:t>
      </w:r>
      <w:r w:rsidR="7780BEA0" w:rsidRPr="1C88E766">
        <w:rPr>
          <w:rFonts w:ascii="Times New Roman" w:eastAsia="Times New Roman" w:hAnsi="Times New Roman" w:cs="Times New Roman"/>
          <w:sz w:val="24"/>
          <w:szCs w:val="24"/>
        </w:rPr>
        <w:t xml:space="preserve">sending the </w:t>
      </w:r>
      <w:r w:rsidR="60394DF8" w:rsidRPr="1C88E766">
        <w:rPr>
          <w:rFonts w:ascii="Times New Roman" w:eastAsia="Times New Roman" w:hAnsi="Times New Roman" w:cs="Times New Roman"/>
          <w:sz w:val="24"/>
          <w:szCs w:val="24"/>
        </w:rPr>
        <w:t>packets out of the order to confuse the simple packet re-assemblers but not the End Host computer (</w:t>
      </w:r>
      <w:proofErr w:type="spellStart"/>
      <w:r w:rsidR="0072003B">
        <w:fldChar w:fldCharType="begin"/>
      </w:r>
      <w:r w:rsidR="0072003B">
        <w:instrText xml:space="preserve"> HYPERLINK "http://speed.cis.nctu.edu.tw/~ydlin/pdf/Evasion_Techniques_Sneaking_through_Your_Int</w:instrText>
      </w:r>
      <w:r w:rsidR="0072003B">
        <w:instrText xml:space="preserve">rusion_Detection_Prevention_Systems.pdf" \h </w:instrText>
      </w:r>
      <w:r w:rsidR="0072003B">
        <w:fldChar w:fldCharType="separate"/>
      </w:r>
      <w:r w:rsidR="60394DF8" w:rsidRPr="1C88E766">
        <w:rPr>
          <w:rStyle w:val="Hyperlink"/>
          <w:rFonts w:ascii="Times New Roman" w:eastAsia="Times New Roman" w:hAnsi="Times New Roman" w:cs="Times New Roman"/>
          <w:color w:val="0563C1"/>
          <w:sz w:val="24"/>
          <w:szCs w:val="24"/>
        </w:rPr>
        <w:t>Evasion_Techniques_Sneaking</w:t>
      </w:r>
      <w:proofErr w:type="spellEnd"/>
      <w:r w:rsidR="0072003B">
        <w:rPr>
          <w:rStyle w:val="Hyperlink"/>
          <w:rFonts w:ascii="Times New Roman" w:eastAsia="Times New Roman" w:hAnsi="Times New Roman" w:cs="Times New Roman"/>
          <w:color w:val="0563C1"/>
          <w:sz w:val="24"/>
          <w:szCs w:val="24"/>
        </w:rPr>
        <w:fldChar w:fldCharType="end"/>
      </w:r>
      <w:r w:rsidR="60394DF8" w:rsidRPr="1C88E766">
        <w:rPr>
          <w:rFonts w:ascii="Times New Roman" w:eastAsia="Times New Roman" w:hAnsi="Times New Roman" w:cs="Times New Roman"/>
          <w:sz w:val="24"/>
          <w:szCs w:val="24"/>
        </w:rPr>
        <w:t>).</w:t>
      </w:r>
    </w:p>
    <w:p w14:paraId="56F5E788" w14:textId="39D3925D" w:rsidR="60394DF8" w:rsidRDefault="60394DF8" w:rsidP="1C88E766">
      <w:pPr>
        <w:spacing w:line="480" w:lineRule="auto"/>
        <w:rPr>
          <w:rFonts w:ascii="Times New Roman" w:eastAsia="Times New Roman" w:hAnsi="Times New Roman" w:cs="Times New Roman"/>
          <w:color w:val="FF0000"/>
          <w:sz w:val="24"/>
          <w:szCs w:val="24"/>
        </w:rPr>
      </w:pPr>
      <w:r w:rsidRPr="1C88E766">
        <w:rPr>
          <w:rFonts w:ascii="Times New Roman" w:eastAsia="Times New Roman" w:hAnsi="Times New Roman" w:cs="Times New Roman"/>
          <w:b/>
          <w:bCs/>
          <w:color w:val="FF0000"/>
          <w:sz w:val="24"/>
          <w:szCs w:val="24"/>
        </w:rPr>
        <w:t>EXAMPLES OF ABOVE</w:t>
      </w:r>
    </w:p>
    <w:p w14:paraId="789BF16E" w14:textId="7EE902DE"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Polymorphic Shellcode</w:t>
      </w:r>
    </w:p>
    <w:p w14:paraId="122730DF" w14:textId="367FACC6"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 xml:space="preserve">Another obfuscation method is Polymorphic Shellcode, which allows the attacker to maintain the original algorithm in place while simultaneously mutating to create a unique pattern that </w:t>
      </w:r>
      <w:proofErr w:type="gramStart"/>
      <w:r w:rsidRPr="1C88E766">
        <w:rPr>
          <w:rFonts w:ascii="Times New Roman" w:eastAsia="Times New Roman" w:hAnsi="Times New Roman" w:cs="Times New Roman"/>
          <w:sz w:val="24"/>
          <w:szCs w:val="24"/>
        </w:rPr>
        <w:t>won’t</w:t>
      </w:r>
      <w:proofErr w:type="gramEnd"/>
      <w:r w:rsidRPr="1C88E766">
        <w:rPr>
          <w:rFonts w:ascii="Times New Roman" w:eastAsia="Times New Roman" w:hAnsi="Times New Roman" w:cs="Times New Roman"/>
          <w:sz w:val="24"/>
          <w:szCs w:val="24"/>
        </w:rPr>
        <w:t xml:space="preserve"> be found in the IDS system. This method works well to avoid SNORT rules as well as other NIDS tools. </w:t>
      </w:r>
    </w:p>
    <w:p w14:paraId="06C437F3" w14:textId="0A9A4C05"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The way in which this technique works is by encrypting strings or malicious code inside of the shellcode. Due to the NIDS signature rules looking only for commonly used strings, the attacker can evade without being detected. Not only is the bad code encrypted but the common strings</w:t>
      </w:r>
      <w:ins w:id="9" w:author="RYAN BOEHME" w:date="2020-06-30T03:42:00Z">
        <w:r w:rsidR="1FBAE54A" w:rsidRPr="1C88E766">
          <w:rPr>
            <w:rFonts w:ascii="Times New Roman" w:eastAsia="Times New Roman" w:hAnsi="Times New Roman" w:cs="Times New Roman"/>
            <w:sz w:val="24"/>
            <w:szCs w:val="24"/>
          </w:rPr>
          <w:t xml:space="preserve"> are</w:t>
        </w:r>
      </w:ins>
      <w:r w:rsidRPr="1C88E766">
        <w:rPr>
          <w:rFonts w:ascii="Times New Roman" w:eastAsia="Times New Roman" w:hAnsi="Times New Roman" w:cs="Times New Roman"/>
          <w:sz w:val="24"/>
          <w:szCs w:val="24"/>
        </w:rPr>
        <w:t xml:space="preserve"> as well. </w:t>
      </w:r>
    </w:p>
    <w:p w14:paraId="49C7C904" w14:textId="575A18A4" w:rsidR="1C88E766" w:rsidRDefault="1C88E766" w:rsidP="1C88E766">
      <w:pPr>
        <w:spacing w:line="480" w:lineRule="auto"/>
        <w:rPr>
          <w:rFonts w:ascii="Times New Roman" w:eastAsia="Times New Roman" w:hAnsi="Times New Roman" w:cs="Times New Roman"/>
          <w:sz w:val="24"/>
          <w:szCs w:val="24"/>
        </w:rPr>
      </w:pPr>
    </w:p>
    <w:p w14:paraId="79C7FC9D" w14:textId="48233A0B" w:rsidR="60394DF8" w:rsidRDefault="60394DF8" w:rsidP="1C88E766">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14:anchorId="467EA9A4" wp14:editId="6CBA4D8E">
            <wp:extent cx="4572000" cy="1076325"/>
            <wp:effectExtent l="0" t="0" r="0" b="0"/>
            <wp:docPr id="1466741182" name="Picture 146674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5841422E" w14:textId="012FFE33" w:rsidR="1C88E766" w:rsidRDefault="1C88E766" w:rsidP="1C88E766">
      <w:pPr>
        <w:spacing w:line="480" w:lineRule="auto"/>
        <w:rPr>
          <w:rFonts w:ascii="Times New Roman" w:eastAsia="Times New Roman" w:hAnsi="Times New Roman" w:cs="Times New Roman"/>
          <w:sz w:val="24"/>
          <w:szCs w:val="24"/>
        </w:rPr>
      </w:pPr>
    </w:p>
    <w:p w14:paraId="71F21F5C" w14:textId="3F7D5AC2"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Due to there being many ways to mutate a shellcode, detecting polymorphic shellcode becomes hard.  “An IPS may need to decrypt the encrypted code to restore the original signature, or even emulate the code execution (e.g., on a sandbox that emulates the execution on the target hosts) to find malicious behavior. The tasks of restore the shell code semantics on-line are therefore computationally expensive and burden the load of an IPS</w:t>
      </w:r>
      <w:commentRangeStart w:id="10"/>
      <w:r w:rsidRPr="1C88E766">
        <w:rPr>
          <w:rFonts w:ascii="Times New Roman" w:eastAsia="Times New Roman" w:hAnsi="Times New Roman" w:cs="Times New Roman"/>
          <w:sz w:val="24"/>
          <w:szCs w:val="24"/>
        </w:rPr>
        <w:t>.</w:t>
      </w:r>
      <w:commentRangeEnd w:id="10"/>
      <w:r>
        <w:rPr>
          <w:rStyle w:val="CommentReference"/>
        </w:rPr>
        <w:commentReference w:id="10"/>
      </w:r>
      <w:r w:rsidRPr="1C88E766">
        <w:rPr>
          <w:rFonts w:ascii="Times New Roman" w:eastAsia="Times New Roman" w:hAnsi="Times New Roman" w:cs="Times New Roman"/>
          <w:sz w:val="24"/>
          <w:szCs w:val="24"/>
        </w:rPr>
        <w:t xml:space="preserve"> (</w:t>
      </w:r>
      <w:proofErr w:type="spellStart"/>
      <w:r w:rsidR="0072003B">
        <w:fldChar w:fldCharType="begin"/>
      </w:r>
      <w:r w:rsidR="0072003B">
        <w:instrText xml:space="preserve"> HYPERLINK "http://speed.cis.nctu.edu.tw/~ydlin/pdf/Evasion_Techniques_Sneaking_through_Your_Intrusion_Detection_Prevention_Systems.pdf" \h </w:instrText>
      </w:r>
      <w:r w:rsidR="0072003B">
        <w:fldChar w:fldCharType="separate"/>
      </w:r>
      <w:r w:rsidRPr="1C88E766">
        <w:rPr>
          <w:rStyle w:val="Hyperlink"/>
          <w:rFonts w:ascii="Times New Roman" w:eastAsia="Times New Roman" w:hAnsi="Times New Roman" w:cs="Times New Roman"/>
          <w:color w:val="0563C1"/>
          <w:sz w:val="24"/>
          <w:szCs w:val="24"/>
        </w:rPr>
        <w:t>Evasion_Techniques_Sneaking_through</w:t>
      </w:r>
      <w:proofErr w:type="spellEnd"/>
      <w:r w:rsidR="0072003B">
        <w:rPr>
          <w:rStyle w:val="Hyperlink"/>
          <w:rFonts w:ascii="Times New Roman" w:eastAsia="Times New Roman" w:hAnsi="Times New Roman" w:cs="Times New Roman"/>
          <w:color w:val="0563C1"/>
          <w:sz w:val="24"/>
          <w:szCs w:val="24"/>
        </w:rPr>
        <w:fldChar w:fldCharType="end"/>
      </w:r>
      <w:r w:rsidRPr="1C88E766">
        <w:rPr>
          <w:rFonts w:ascii="Times New Roman" w:eastAsia="Times New Roman" w:hAnsi="Times New Roman" w:cs="Times New Roman"/>
          <w:sz w:val="24"/>
          <w:szCs w:val="24"/>
        </w:rPr>
        <w:t>).</w:t>
      </w:r>
    </w:p>
    <w:p w14:paraId="1CBE9F4A" w14:textId="1380C52F"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Pattern Matching Evasion</w:t>
      </w:r>
    </w:p>
    <w:p w14:paraId="4ADC255A" w14:textId="37750964" w:rsidR="60394DF8" w:rsidRDefault="60394DF8"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Application Hijacking</w:t>
      </w:r>
    </w:p>
    <w:p w14:paraId="7A682789" w14:textId="547077DC" w:rsidR="60394DF8" w:rsidRDefault="60394DF8" w:rsidP="1C88E766">
      <w:pPr>
        <w:spacing w:line="480" w:lineRule="auto"/>
        <w:rPr>
          <w:rFonts w:ascii="Times New Roman" w:eastAsia="Times New Roman" w:hAnsi="Times New Roman" w:cs="Times New Roman"/>
          <w:color w:val="000000" w:themeColor="text1"/>
          <w:sz w:val="24"/>
          <w:szCs w:val="24"/>
        </w:rPr>
      </w:pPr>
      <w:r w:rsidRPr="1C88E766">
        <w:rPr>
          <w:rFonts w:ascii="Times New Roman" w:eastAsia="Times New Roman" w:hAnsi="Times New Roman" w:cs="Times New Roman"/>
          <w:b/>
          <w:bCs/>
          <w:color w:val="000000" w:themeColor="text1"/>
          <w:sz w:val="24"/>
          <w:szCs w:val="24"/>
        </w:rPr>
        <w:t>Solutions</w:t>
      </w:r>
    </w:p>
    <w:p w14:paraId="18BD9606" w14:textId="7572DA4E" w:rsidR="1C88E766" w:rsidRDefault="1C88E766" w:rsidP="1C88E766">
      <w:pPr>
        <w:spacing w:after="0" w:line="480" w:lineRule="auto"/>
        <w:ind w:firstLine="720"/>
        <w:rPr>
          <w:rFonts w:ascii="Times New Roman" w:eastAsia="Times New Roman" w:hAnsi="Times New Roman" w:cs="Times New Roman"/>
          <w:sz w:val="24"/>
          <w:szCs w:val="24"/>
        </w:rPr>
      </w:pPr>
    </w:p>
    <w:p w14:paraId="105EF9B6" w14:textId="77777777"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w:t>
      </w:r>
    </w:p>
    <w:p w14:paraId="269E6A53" w14:textId="77777777"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w:t>
      </w:r>
    </w:p>
    <w:p w14:paraId="2661B644" w14:textId="77777777"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w:t>
      </w:r>
    </w:p>
    <w:p w14:paraId="68F64902" w14:textId="23E2F3AC" w:rsidR="000D305D" w:rsidRPr="000D305D" w:rsidRDefault="000D305D" w:rsidP="1C88E766">
      <w:pPr>
        <w:spacing w:after="0" w:line="480" w:lineRule="auto"/>
        <w:rPr>
          <w:rFonts w:ascii="Times New Roman" w:eastAsia="Times New Roman" w:hAnsi="Times New Roman" w:cs="Times New Roman"/>
          <w:sz w:val="24"/>
          <w:szCs w:val="24"/>
        </w:rPr>
      </w:pPr>
    </w:p>
    <w:p w14:paraId="4B5BCCC2" w14:textId="77777777"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w:t>
      </w:r>
    </w:p>
    <w:p w14:paraId="1BCB120F" w14:textId="77777777" w:rsidR="000D305D" w:rsidRPr="000D305D" w:rsidRDefault="000D305D" w:rsidP="000D305D">
      <w:pPr>
        <w:spacing w:after="0" w:line="480" w:lineRule="auto"/>
        <w:ind w:firstLine="720"/>
        <w:rPr>
          <w:rFonts w:ascii="Times New Roman" w:eastAsia="Times New Roman" w:hAnsi="Times New Roman" w:cs="Times New Roman"/>
          <w:sz w:val="24"/>
          <w:szCs w:val="24"/>
        </w:rPr>
      </w:pPr>
      <w:r w:rsidRPr="000D305D">
        <w:rPr>
          <w:rFonts w:ascii="Times New Roman" w:eastAsia="Times New Roman" w:hAnsi="Times New Roman" w:cs="Times New Roman"/>
          <w:sz w:val="24"/>
          <w:szCs w:val="24"/>
        </w:rPr>
        <w:t> </w:t>
      </w:r>
    </w:p>
    <w:p w14:paraId="51AA61A3" w14:textId="10128D5E" w:rsidR="000D305D" w:rsidRPr="000D305D" w:rsidRDefault="000D305D" w:rsidP="1C88E766">
      <w:pPr>
        <w:spacing w:after="0" w:line="480" w:lineRule="auto"/>
        <w:ind w:firstLine="720"/>
        <w:rPr>
          <w:rFonts w:ascii="Times New Roman" w:eastAsia="Times New Roman" w:hAnsi="Times New Roman" w:cs="Times New Roman"/>
          <w:sz w:val="24"/>
          <w:szCs w:val="24"/>
        </w:rPr>
      </w:pPr>
    </w:p>
    <w:p w14:paraId="77CFEF2D" w14:textId="10709D9C" w:rsidR="00E608EA" w:rsidRDefault="00E608EA" w:rsidP="4172E0E9">
      <w:pPr>
        <w:spacing w:after="0" w:line="480" w:lineRule="auto"/>
        <w:ind w:firstLine="720"/>
        <w:rPr>
          <w:rFonts w:ascii="Times New Roman" w:eastAsia="Times New Roman" w:hAnsi="Times New Roman" w:cs="Times New Roman"/>
          <w:sz w:val="24"/>
          <w:szCs w:val="24"/>
        </w:rPr>
      </w:pPr>
    </w:p>
    <w:p w14:paraId="03052E9B" w14:textId="3729E911" w:rsidR="2326756C" w:rsidRDefault="0027573A" w:rsidP="5040A401">
      <w:pPr>
        <w:spacing w:after="0" w:line="480" w:lineRule="auto"/>
        <w:ind w:firstLine="720"/>
      </w:pPr>
      <w:r>
        <w:rPr>
          <w:noProof/>
        </w:rPr>
        <mc:AlternateContent>
          <mc:Choice Requires="wps">
            <w:drawing>
              <wp:anchor distT="45720" distB="45720" distL="114300" distR="114300" simplePos="0" relativeHeight="251658240" behindDoc="0" locked="0" layoutInCell="1" allowOverlap="1" wp14:anchorId="5DDEF668" wp14:editId="5662D667">
                <wp:simplePos x="0" y="0"/>
                <wp:positionH relativeFrom="margin">
                  <wp:posOffset>457200</wp:posOffset>
                </wp:positionH>
                <wp:positionV relativeFrom="paragraph">
                  <wp:posOffset>3400425</wp:posOffset>
                </wp:positionV>
                <wp:extent cx="4552950" cy="676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676275"/>
                        </a:xfrm>
                        <a:prstGeom prst="rect">
                          <a:avLst/>
                        </a:prstGeom>
                        <a:noFill/>
                        <a:ln w="9525">
                          <a:noFill/>
                          <a:miter lim="800000"/>
                          <a:headEnd/>
                          <a:tailEnd/>
                        </a:ln>
                      </wps:spPr>
                      <wps:txbx>
                        <w:txbxContent>
                          <w:p w14:paraId="4157F129" w14:textId="7BFC4417" w:rsidR="0027573A" w:rsidRPr="0027573A" w:rsidRDefault="0027573A" w:rsidP="0027573A">
                            <w:pPr>
                              <w:rPr>
                                <w:sz w:val="18"/>
                                <w:szCs w:val="18"/>
                              </w:rPr>
                            </w:pPr>
                            <w:r w:rsidRPr="0027573A">
                              <w:rPr>
                                <w:sz w:val="18"/>
                                <w:szCs w:val="18"/>
                              </w:rPr>
                              <w:t>Graphic illustrating basic function of an ML algorithm. An anomaly-based IDS will use its learning algorithm to make decisions on whether data packets meet expected criteria and, if not, will alert an administrator. As you can see in this model, there is a margin of acceptable loss, or incorrect judgments.</w:t>
                            </w:r>
                            <w:r w:rsidR="002850F8">
                              <w:rPr>
                                <w:sz w:val="18"/>
                                <w:szCs w:val="18"/>
                              </w:rPr>
                              <w:t xml:space="preserve"> </w:t>
                            </w:r>
                            <w:r w:rsidR="007E66EA" w:rsidRPr="007E66EA">
                              <w:rPr>
                                <w:color w:val="7030A0"/>
                                <w:sz w:val="18"/>
                                <w:szCs w:val="18"/>
                              </w:rPr>
                              <w:t>[2]</w:t>
                            </w:r>
                          </w:p>
                          <w:p w14:paraId="60BC698B" w14:textId="5ECAFEC9" w:rsidR="0027573A" w:rsidRDefault="002757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EF668" id="_x0000_t202" coordsize="21600,21600" o:spt="202" path="m,l,21600r21600,l21600,xe">
                <v:stroke joinstyle="miter"/>
                <v:path gradientshapeok="t" o:connecttype="rect"/>
              </v:shapetype>
              <v:shape id="Text Box 2" o:spid="_x0000_s1026" type="#_x0000_t202" style="position:absolute;left:0;text-align:left;margin-left:36pt;margin-top:267.75pt;width:358.5pt;height:53.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" filled="f" stroked="f">
                <v:textbox>
                  <w:txbxContent>
                    <w:p w14:paraId="4157F129" w14:textId="7BFC4417" w:rsidR="0027573A" w:rsidRPr="0027573A" w:rsidRDefault="0027573A" w:rsidP="0027573A">
                      <w:pPr>
                        <w:rPr>
                          <w:sz w:val="18"/>
                          <w:szCs w:val="18"/>
                        </w:rPr>
                      </w:pPr>
                      <w:r w:rsidRPr="0027573A">
                        <w:rPr>
                          <w:sz w:val="18"/>
                          <w:szCs w:val="18"/>
                        </w:rPr>
                        <w:t>Graphic illustrating basic function of an ML algorithm. An anomaly-based IDS will use its learning algorithm to make decisions on whether data packets meet expected criteria and, if not, will alert an administrator. As you can see in this model, there is a margin of acceptable loss, or incorrect judgments.</w:t>
                      </w:r>
                      <w:r w:rsidR="002850F8">
                        <w:rPr>
                          <w:sz w:val="18"/>
                          <w:szCs w:val="18"/>
                        </w:rPr>
                        <w:t xml:space="preserve"> </w:t>
                      </w:r>
                      <w:r w:rsidR="007E66EA" w:rsidRPr="007E66EA">
                        <w:rPr>
                          <w:color w:val="7030A0"/>
                          <w:sz w:val="18"/>
                          <w:szCs w:val="18"/>
                        </w:rPr>
                        <w:t>[2]</w:t>
                      </w:r>
                    </w:p>
                    <w:p w14:paraId="60BC698B" w14:textId="5ECAFEC9" w:rsidR="0027573A" w:rsidRDefault="0027573A"/>
                  </w:txbxContent>
                </v:textbox>
                <w10:wrap anchorx="margin"/>
              </v:shape>
            </w:pict>
          </mc:Fallback>
        </mc:AlternateContent>
      </w:r>
      <w:r w:rsidR="2326756C">
        <w:rPr>
          <w:noProof/>
        </w:rPr>
        <w:drawing>
          <wp:inline distT="0" distB="0" distL="0" distR="0" wp14:anchorId="33E83B50" wp14:editId="4A20E60B">
            <wp:extent cx="4572000" cy="3390900"/>
            <wp:effectExtent l="0" t="0" r="0" b="8255"/>
            <wp:docPr id="2091572458" name="Picture 2091572458" descr="lksadfljk;asdfkl;jsdaflk;jsd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5E700D36" w14:textId="33694351" w:rsidR="5040A401" w:rsidRDefault="5040A401" w:rsidP="5040A401">
      <w:pPr>
        <w:spacing w:after="0" w:line="480" w:lineRule="auto"/>
        <w:ind w:firstLine="720"/>
        <w:rPr>
          <w:rFonts w:ascii="Times New Roman" w:eastAsia="Times New Roman" w:hAnsi="Times New Roman" w:cs="Times New Roman"/>
          <w:sz w:val="24"/>
          <w:szCs w:val="24"/>
        </w:rPr>
      </w:pPr>
    </w:p>
    <w:p w14:paraId="2F772889" w14:textId="77777777" w:rsidR="005E6F78" w:rsidRDefault="005E6F78" w:rsidP="005E6F78">
      <w:pPr>
        <w:spacing w:after="0" w:line="480" w:lineRule="auto"/>
        <w:rPr>
          <w:rFonts w:ascii="Times New Roman" w:eastAsia="Times New Roman" w:hAnsi="Times New Roman" w:cs="Times New Roman"/>
          <w:sz w:val="24"/>
          <w:szCs w:val="24"/>
        </w:rPr>
      </w:pPr>
    </w:p>
    <w:p w14:paraId="6E49EE25" w14:textId="398C5684" w:rsidR="00343E63" w:rsidRDefault="001F42D1" w:rsidP="1C5CA467">
      <w:pPr>
        <w:spacing w:after="0" w:line="480" w:lineRule="auto"/>
        <w:ind w:firstLine="720"/>
        <w:rPr>
          <w:rFonts w:ascii="Times New Roman" w:eastAsia="Times New Roman" w:hAnsi="Times New Roman" w:cs="Times New Roman"/>
          <w:sz w:val="24"/>
          <w:szCs w:val="24"/>
        </w:rPr>
      </w:pPr>
      <w:r w:rsidRPr="45F47476">
        <w:rPr>
          <w:rFonts w:ascii="Times New Roman" w:eastAsia="Times New Roman" w:hAnsi="Times New Roman" w:cs="Times New Roman"/>
          <w:sz w:val="24"/>
          <w:szCs w:val="24"/>
        </w:rPr>
        <w:t>A principal flaw in</w:t>
      </w:r>
      <w:r w:rsidR="51C23870" w:rsidRPr="45F47476">
        <w:rPr>
          <w:rFonts w:ascii="Times New Roman" w:eastAsia="Times New Roman" w:hAnsi="Times New Roman" w:cs="Times New Roman"/>
          <w:sz w:val="24"/>
          <w:szCs w:val="24"/>
        </w:rPr>
        <w:t xml:space="preserve"> </w:t>
      </w:r>
      <w:r w:rsidR="22744613" w:rsidRPr="45F47476">
        <w:rPr>
          <w:rFonts w:ascii="Times New Roman" w:eastAsia="Times New Roman" w:hAnsi="Times New Roman" w:cs="Times New Roman"/>
          <w:sz w:val="24"/>
          <w:szCs w:val="24"/>
        </w:rPr>
        <w:t>anomaly-based</w:t>
      </w:r>
      <w:r w:rsidR="51C23870" w:rsidRPr="45F47476">
        <w:rPr>
          <w:rFonts w:ascii="Times New Roman" w:eastAsia="Times New Roman" w:hAnsi="Times New Roman" w:cs="Times New Roman"/>
          <w:sz w:val="24"/>
          <w:szCs w:val="24"/>
        </w:rPr>
        <w:t xml:space="preserve"> detection system</w:t>
      </w:r>
      <w:r w:rsidR="00677E14" w:rsidRPr="45F47476">
        <w:rPr>
          <w:rFonts w:ascii="Times New Roman" w:eastAsia="Times New Roman" w:hAnsi="Times New Roman" w:cs="Times New Roman"/>
          <w:sz w:val="24"/>
          <w:szCs w:val="24"/>
        </w:rPr>
        <w:t>s is that</w:t>
      </w:r>
      <w:r w:rsidR="328B1A1C" w:rsidRPr="45F47476">
        <w:rPr>
          <w:rFonts w:ascii="Times New Roman" w:eastAsia="Times New Roman" w:hAnsi="Times New Roman" w:cs="Times New Roman"/>
          <w:sz w:val="24"/>
          <w:szCs w:val="24"/>
        </w:rPr>
        <w:t xml:space="preserve"> one can employ the </w:t>
      </w:r>
      <w:commentRangeStart w:id="11"/>
      <w:r w:rsidR="328B1A1C" w:rsidRPr="45F47476">
        <w:rPr>
          <w:rFonts w:ascii="Times New Roman" w:eastAsia="Times New Roman" w:hAnsi="Times New Roman" w:cs="Times New Roman"/>
          <w:sz w:val="24"/>
          <w:szCs w:val="24"/>
        </w:rPr>
        <w:t>same</w:t>
      </w:r>
      <w:commentRangeEnd w:id="11"/>
      <w:r>
        <w:rPr>
          <w:rStyle w:val="CommentReference"/>
        </w:rPr>
        <w:commentReference w:id="11"/>
      </w:r>
      <w:r w:rsidR="328B1A1C" w:rsidRPr="45F47476">
        <w:rPr>
          <w:rFonts w:ascii="Times New Roman" w:eastAsia="Times New Roman" w:hAnsi="Times New Roman" w:cs="Times New Roman"/>
          <w:sz w:val="24"/>
          <w:szCs w:val="24"/>
        </w:rPr>
        <w:t xml:space="preserve"> t</w:t>
      </w:r>
      <w:r w:rsidR="3A578BE7" w:rsidRPr="45F47476">
        <w:rPr>
          <w:rFonts w:ascii="Times New Roman" w:eastAsia="Times New Roman" w:hAnsi="Times New Roman" w:cs="Times New Roman"/>
          <w:sz w:val="24"/>
          <w:szCs w:val="24"/>
        </w:rPr>
        <w:t xml:space="preserve">echnology </w:t>
      </w:r>
      <w:r w:rsidR="00677E14" w:rsidRPr="45F47476">
        <w:rPr>
          <w:rFonts w:ascii="Times New Roman" w:eastAsia="Times New Roman" w:hAnsi="Times New Roman" w:cs="Times New Roman"/>
          <w:sz w:val="24"/>
          <w:szCs w:val="24"/>
        </w:rPr>
        <w:t xml:space="preserve">that makes the system </w:t>
      </w:r>
      <w:r w:rsidR="00BE6AD1" w:rsidRPr="45F47476">
        <w:rPr>
          <w:rFonts w:ascii="Times New Roman" w:eastAsia="Times New Roman" w:hAnsi="Times New Roman" w:cs="Times New Roman"/>
          <w:sz w:val="24"/>
          <w:szCs w:val="24"/>
        </w:rPr>
        <w:t>effective to completely invalidate it</w:t>
      </w:r>
      <w:r w:rsidR="349B3B8B" w:rsidRPr="45F47476">
        <w:rPr>
          <w:rFonts w:ascii="Times New Roman" w:eastAsia="Times New Roman" w:hAnsi="Times New Roman" w:cs="Times New Roman"/>
          <w:sz w:val="24"/>
          <w:szCs w:val="24"/>
        </w:rPr>
        <w:t xml:space="preserve">. If the system uses </w:t>
      </w:r>
      <w:r w:rsidR="5A864857" w:rsidRPr="45F47476">
        <w:rPr>
          <w:rFonts w:ascii="Times New Roman" w:eastAsia="Times New Roman" w:hAnsi="Times New Roman" w:cs="Times New Roman"/>
          <w:sz w:val="24"/>
          <w:szCs w:val="24"/>
        </w:rPr>
        <w:t>trends in normal network traffic to find outliers</w:t>
      </w:r>
      <w:r w:rsidR="57672BB8" w:rsidRPr="45F47476">
        <w:rPr>
          <w:rFonts w:ascii="Times New Roman" w:eastAsia="Times New Roman" w:hAnsi="Times New Roman" w:cs="Times New Roman"/>
          <w:sz w:val="24"/>
          <w:szCs w:val="24"/>
        </w:rPr>
        <w:t xml:space="preserve">, then why not use that same model to ensure your malicious traffic </w:t>
      </w:r>
      <w:r w:rsidR="009E283F" w:rsidRPr="45F47476">
        <w:rPr>
          <w:rFonts w:ascii="Times New Roman" w:eastAsia="Times New Roman" w:hAnsi="Times New Roman" w:cs="Times New Roman"/>
          <w:sz w:val="24"/>
          <w:szCs w:val="24"/>
        </w:rPr>
        <w:t xml:space="preserve">is able to match </w:t>
      </w:r>
      <w:r w:rsidR="00420EF0" w:rsidRPr="45F47476">
        <w:rPr>
          <w:rFonts w:ascii="Times New Roman" w:eastAsia="Times New Roman" w:hAnsi="Times New Roman" w:cs="Times New Roman"/>
          <w:sz w:val="24"/>
          <w:szCs w:val="24"/>
        </w:rPr>
        <w:t>the</w:t>
      </w:r>
      <w:r w:rsidR="57672BB8" w:rsidRPr="45F47476">
        <w:rPr>
          <w:rFonts w:ascii="Times New Roman" w:eastAsia="Times New Roman" w:hAnsi="Times New Roman" w:cs="Times New Roman"/>
          <w:sz w:val="24"/>
          <w:szCs w:val="24"/>
        </w:rPr>
        <w:t xml:space="preserve"> </w:t>
      </w:r>
      <w:r w:rsidR="4AA73A66" w:rsidRPr="1C88E766">
        <w:rPr>
          <w:rFonts w:ascii="Times New Roman" w:eastAsia="Times New Roman" w:hAnsi="Times New Roman" w:cs="Times New Roman"/>
          <w:sz w:val="24"/>
          <w:szCs w:val="24"/>
        </w:rPr>
        <w:t xml:space="preserve">traffic </w:t>
      </w:r>
      <w:r w:rsidR="57672BB8" w:rsidRPr="45F47476">
        <w:rPr>
          <w:rFonts w:ascii="Times New Roman" w:eastAsia="Times New Roman" w:hAnsi="Times New Roman" w:cs="Times New Roman"/>
          <w:sz w:val="24"/>
          <w:szCs w:val="24"/>
        </w:rPr>
        <w:t>that would be found on the networ</w:t>
      </w:r>
      <w:r w:rsidR="3EB6ED8E" w:rsidRPr="45F47476">
        <w:rPr>
          <w:rFonts w:ascii="Times New Roman" w:eastAsia="Times New Roman" w:hAnsi="Times New Roman" w:cs="Times New Roman"/>
          <w:sz w:val="24"/>
          <w:szCs w:val="24"/>
        </w:rPr>
        <w:t>k</w:t>
      </w:r>
      <w:r w:rsidR="6E6190E3" w:rsidRPr="45F47476">
        <w:rPr>
          <w:rFonts w:ascii="Times New Roman" w:eastAsia="Times New Roman" w:hAnsi="Times New Roman" w:cs="Times New Roman"/>
          <w:sz w:val="24"/>
          <w:szCs w:val="24"/>
        </w:rPr>
        <w:t>?</w:t>
      </w:r>
      <w:r w:rsidR="57672BB8" w:rsidRPr="45F47476">
        <w:rPr>
          <w:rFonts w:ascii="Times New Roman" w:eastAsia="Times New Roman" w:hAnsi="Times New Roman" w:cs="Times New Roman"/>
          <w:sz w:val="24"/>
          <w:szCs w:val="24"/>
        </w:rPr>
        <w:t xml:space="preserve"> </w:t>
      </w:r>
      <w:proofErr w:type="gramStart"/>
      <w:r w:rsidR="4A89A265" w:rsidRPr="45F47476">
        <w:rPr>
          <w:rFonts w:ascii="Times New Roman" w:eastAsia="Times New Roman" w:hAnsi="Times New Roman" w:cs="Times New Roman"/>
          <w:sz w:val="24"/>
          <w:szCs w:val="24"/>
        </w:rPr>
        <w:t>In order to</w:t>
      </w:r>
      <w:proofErr w:type="gramEnd"/>
      <w:r w:rsidR="4A89A265" w:rsidRPr="45F47476">
        <w:rPr>
          <w:rFonts w:ascii="Times New Roman" w:eastAsia="Times New Roman" w:hAnsi="Times New Roman" w:cs="Times New Roman"/>
          <w:sz w:val="24"/>
          <w:szCs w:val="24"/>
        </w:rPr>
        <w:t xml:space="preserve"> do this, some</w:t>
      </w:r>
      <w:r w:rsidR="7E6934AC" w:rsidRPr="45F47476">
        <w:rPr>
          <w:rFonts w:ascii="Times New Roman" w:eastAsia="Times New Roman" w:hAnsi="Times New Roman" w:cs="Times New Roman"/>
          <w:sz w:val="24"/>
          <w:szCs w:val="24"/>
        </w:rPr>
        <w:t xml:space="preserve"> researchers and</w:t>
      </w:r>
      <w:r w:rsidR="4A89A265" w:rsidRPr="45F47476">
        <w:rPr>
          <w:rFonts w:ascii="Times New Roman" w:eastAsia="Times New Roman" w:hAnsi="Times New Roman" w:cs="Times New Roman"/>
          <w:sz w:val="24"/>
          <w:szCs w:val="24"/>
        </w:rPr>
        <w:t xml:space="preserve"> malicious actors have been using machine learning algorithms to create their own “counter-IDS</w:t>
      </w:r>
      <w:r w:rsidR="30B12628" w:rsidRPr="45F47476">
        <w:rPr>
          <w:rFonts w:ascii="Times New Roman" w:eastAsia="Times New Roman" w:hAnsi="Times New Roman" w:cs="Times New Roman"/>
          <w:sz w:val="24"/>
          <w:szCs w:val="24"/>
        </w:rPr>
        <w:t>,</w:t>
      </w:r>
      <w:r w:rsidR="4A89A265" w:rsidRPr="45F47476">
        <w:rPr>
          <w:rFonts w:ascii="Times New Roman" w:eastAsia="Times New Roman" w:hAnsi="Times New Roman" w:cs="Times New Roman"/>
          <w:sz w:val="24"/>
          <w:szCs w:val="24"/>
        </w:rPr>
        <w:t>” if you will</w:t>
      </w:r>
      <w:r w:rsidR="712BF624" w:rsidRPr="45F47476">
        <w:rPr>
          <w:rFonts w:ascii="Times New Roman" w:eastAsia="Times New Roman" w:hAnsi="Times New Roman" w:cs="Times New Roman"/>
          <w:sz w:val="24"/>
          <w:szCs w:val="24"/>
        </w:rPr>
        <w:t>.</w:t>
      </w:r>
      <w:r w:rsidR="5F7B8384" w:rsidRPr="45F47476">
        <w:rPr>
          <w:rFonts w:ascii="Times New Roman" w:eastAsia="Times New Roman" w:hAnsi="Times New Roman" w:cs="Times New Roman"/>
          <w:sz w:val="24"/>
          <w:szCs w:val="24"/>
        </w:rPr>
        <w:t xml:space="preserve"> The concept of using machine </w:t>
      </w:r>
      <w:r w:rsidR="00AF5134" w:rsidRPr="45F47476">
        <w:rPr>
          <w:rFonts w:ascii="Times New Roman" w:eastAsia="Times New Roman" w:hAnsi="Times New Roman" w:cs="Times New Roman"/>
          <w:sz w:val="24"/>
          <w:szCs w:val="24"/>
        </w:rPr>
        <w:t>learning</w:t>
      </w:r>
      <w:r w:rsidR="5F7B8384" w:rsidRPr="45F47476">
        <w:rPr>
          <w:rFonts w:ascii="Times New Roman" w:eastAsia="Times New Roman" w:hAnsi="Times New Roman" w:cs="Times New Roman"/>
          <w:sz w:val="24"/>
          <w:szCs w:val="24"/>
        </w:rPr>
        <w:t xml:space="preserve"> against a machine learning algorithm is known as “</w:t>
      </w:r>
      <w:r w:rsidR="00AF5134" w:rsidRPr="45F47476">
        <w:rPr>
          <w:rFonts w:ascii="Times New Roman" w:eastAsia="Times New Roman" w:hAnsi="Times New Roman" w:cs="Times New Roman"/>
          <w:sz w:val="24"/>
          <w:szCs w:val="24"/>
        </w:rPr>
        <w:t>adversarial</w:t>
      </w:r>
      <w:r w:rsidR="5F7B8384" w:rsidRPr="45F47476">
        <w:rPr>
          <w:rFonts w:ascii="Times New Roman" w:eastAsia="Times New Roman" w:hAnsi="Times New Roman" w:cs="Times New Roman"/>
          <w:sz w:val="24"/>
          <w:szCs w:val="24"/>
        </w:rPr>
        <w:t xml:space="preserve"> m</w:t>
      </w:r>
      <w:r w:rsidR="60F2BBAB" w:rsidRPr="45F47476">
        <w:rPr>
          <w:rFonts w:ascii="Times New Roman" w:eastAsia="Times New Roman" w:hAnsi="Times New Roman" w:cs="Times New Roman"/>
          <w:sz w:val="24"/>
          <w:szCs w:val="24"/>
        </w:rPr>
        <w:t>achine learning.</w:t>
      </w:r>
      <w:r w:rsidR="5F7B8384" w:rsidRPr="45F47476">
        <w:rPr>
          <w:rFonts w:ascii="Times New Roman" w:eastAsia="Times New Roman" w:hAnsi="Times New Roman" w:cs="Times New Roman"/>
          <w:sz w:val="24"/>
          <w:szCs w:val="24"/>
        </w:rPr>
        <w:t>”</w:t>
      </w:r>
      <w:r w:rsidR="002850F8" w:rsidRPr="45F47476">
        <w:rPr>
          <w:rFonts w:ascii="Times New Roman" w:eastAsia="Times New Roman" w:hAnsi="Times New Roman" w:cs="Times New Roman"/>
          <w:color w:val="7030A0"/>
          <w:sz w:val="24"/>
          <w:szCs w:val="24"/>
        </w:rPr>
        <w:t>[1]</w:t>
      </w:r>
      <w:r w:rsidR="712BF624" w:rsidRPr="45F47476">
        <w:rPr>
          <w:rFonts w:ascii="Times New Roman" w:eastAsia="Times New Roman" w:hAnsi="Times New Roman" w:cs="Times New Roman"/>
          <w:color w:val="7030A0"/>
          <w:sz w:val="24"/>
          <w:szCs w:val="24"/>
        </w:rPr>
        <w:t xml:space="preserve"> </w:t>
      </w:r>
      <w:r w:rsidR="00D56695" w:rsidRPr="45F47476">
        <w:rPr>
          <w:rFonts w:ascii="Times New Roman" w:eastAsia="Times New Roman" w:hAnsi="Times New Roman" w:cs="Times New Roman"/>
          <w:sz w:val="24"/>
          <w:szCs w:val="24"/>
        </w:rPr>
        <w:t xml:space="preserve">In a study </w:t>
      </w:r>
      <w:r w:rsidR="002E19A5" w:rsidRPr="45F47476">
        <w:rPr>
          <w:rFonts w:ascii="Times New Roman" w:eastAsia="Times New Roman" w:hAnsi="Times New Roman" w:cs="Times New Roman"/>
          <w:sz w:val="24"/>
          <w:szCs w:val="24"/>
        </w:rPr>
        <w:t xml:space="preserve">presented at the </w:t>
      </w:r>
      <w:r w:rsidR="00203410" w:rsidRPr="45F47476">
        <w:rPr>
          <w:rFonts w:ascii="Times New Roman" w:eastAsia="Times New Roman" w:hAnsi="Times New Roman" w:cs="Times New Roman"/>
          <w:sz w:val="24"/>
          <w:szCs w:val="24"/>
        </w:rPr>
        <w:t xml:space="preserve">2020 Annual Conference on Information Sciences and Systems, researchers were successfully able to </w:t>
      </w:r>
      <w:r w:rsidR="00B26D7D" w:rsidRPr="45F47476">
        <w:rPr>
          <w:rFonts w:ascii="Times New Roman" w:eastAsia="Times New Roman" w:hAnsi="Times New Roman" w:cs="Times New Roman"/>
          <w:sz w:val="24"/>
          <w:szCs w:val="24"/>
        </w:rPr>
        <w:t>evade a</w:t>
      </w:r>
      <w:r w:rsidR="00A80C09" w:rsidRPr="45F47476">
        <w:rPr>
          <w:rFonts w:ascii="Times New Roman" w:eastAsia="Times New Roman" w:hAnsi="Times New Roman" w:cs="Times New Roman"/>
          <w:sz w:val="24"/>
          <w:szCs w:val="24"/>
        </w:rPr>
        <w:t xml:space="preserve"> machine learning NIDS algorithm by </w:t>
      </w:r>
      <w:r w:rsidR="006A1F70" w:rsidRPr="45F47476">
        <w:rPr>
          <w:rFonts w:ascii="Times New Roman" w:eastAsia="Times New Roman" w:hAnsi="Times New Roman" w:cs="Times New Roman"/>
          <w:sz w:val="24"/>
          <w:szCs w:val="24"/>
        </w:rPr>
        <w:t xml:space="preserve">running an adversarial model </w:t>
      </w:r>
      <w:r w:rsidR="006937E6" w:rsidRPr="45F47476">
        <w:rPr>
          <w:rFonts w:ascii="Times New Roman" w:eastAsia="Times New Roman" w:hAnsi="Times New Roman" w:cs="Times New Roman"/>
          <w:sz w:val="24"/>
          <w:szCs w:val="24"/>
        </w:rPr>
        <w:lastRenderedPageBreak/>
        <w:t>to c</w:t>
      </w:r>
      <w:r w:rsidR="00FA4983" w:rsidRPr="45F47476">
        <w:rPr>
          <w:rFonts w:ascii="Times New Roman" w:eastAsia="Times New Roman" w:hAnsi="Times New Roman" w:cs="Times New Roman"/>
          <w:sz w:val="24"/>
          <w:szCs w:val="24"/>
        </w:rPr>
        <w:t>rea</w:t>
      </w:r>
      <w:r w:rsidR="006C5195" w:rsidRPr="45F47476">
        <w:rPr>
          <w:rFonts w:ascii="Times New Roman" w:eastAsia="Times New Roman" w:hAnsi="Times New Roman" w:cs="Times New Roman"/>
          <w:sz w:val="24"/>
          <w:szCs w:val="24"/>
        </w:rPr>
        <w:t>te “target misclassification” an</w:t>
      </w:r>
      <w:r w:rsidR="00B34D47" w:rsidRPr="45F47476">
        <w:rPr>
          <w:rFonts w:ascii="Times New Roman" w:eastAsia="Times New Roman" w:hAnsi="Times New Roman" w:cs="Times New Roman"/>
          <w:sz w:val="24"/>
          <w:szCs w:val="24"/>
        </w:rPr>
        <w:t xml:space="preserve">d cause the detection system to </w:t>
      </w:r>
      <w:r w:rsidR="003F29D2" w:rsidRPr="45F47476">
        <w:rPr>
          <w:rFonts w:ascii="Times New Roman" w:eastAsia="Times New Roman" w:hAnsi="Times New Roman" w:cs="Times New Roman"/>
          <w:sz w:val="24"/>
          <w:szCs w:val="24"/>
        </w:rPr>
        <w:t xml:space="preserve">classify </w:t>
      </w:r>
      <w:r w:rsidR="003D1582" w:rsidRPr="45F47476">
        <w:rPr>
          <w:rFonts w:ascii="Times New Roman" w:eastAsia="Times New Roman" w:hAnsi="Times New Roman" w:cs="Times New Roman"/>
          <w:sz w:val="24"/>
          <w:szCs w:val="24"/>
        </w:rPr>
        <w:t xml:space="preserve">malicious </w:t>
      </w:r>
      <w:r w:rsidR="00D10492" w:rsidRPr="45F47476">
        <w:rPr>
          <w:rFonts w:ascii="Times New Roman" w:eastAsia="Times New Roman" w:hAnsi="Times New Roman" w:cs="Times New Roman"/>
          <w:sz w:val="24"/>
          <w:szCs w:val="24"/>
        </w:rPr>
        <w:t>activity as benign</w:t>
      </w:r>
      <w:r w:rsidR="00D56695" w:rsidRPr="45F47476">
        <w:rPr>
          <w:rFonts w:ascii="Times New Roman" w:eastAsia="Times New Roman" w:hAnsi="Times New Roman" w:cs="Times New Roman"/>
          <w:sz w:val="24"/>
          <w:szCs w:val="24"/>
        </w:rPr>
        <w:t>.</w:t>
      </w:r>
      <w:r w:rsidR="008021CD" w:rsidRPr="45F47476">
        <w:rPr>
          <w:rFonts w:ascii="Times New Roman" w:eastAsia="Times New Roman" w:hAnsi="Times New Roman" w:cs="Times New Roman"/>
          <w:sz w:val="24"/>
          <w:szCs w:val="24"/>
        </w:rPr>
        <w:t xml:space="preserve"> </w:t>
      </w:r>
    </w:p>
    <w:p w14:paraId="5687098D" w14:textId="54E92410" w:rsidR="19B82E04" w:rsidRPr="008149D8" w:rsidRDefault="008149D8" w:rsidP="1C5CA46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study, the team </w:t>
      </w:r>
      <w:r w:rsidR="00F31A95">
        <w:rPr>
          <w:rFonts w:ascii="Times New Roman" w:eastAsia="Times New Roman" w:hAnsi="Times New Roman" w:cs="Times New Roman"/>
          <w:sz w:val="24"/>
          <w:szCs w:val="24"/>
        </w:rPr>
        <w:t xml:space="preserve">trained </w:t>
      </w:r>
      <w:r w:rsidR="00FA009A">
        <w:rPr>
          <w:rFonts w:ascii="Times New Roman" w:eastAsia="Times New Roman" w:hAnsi="Times New Roman" w:cs="Times New Roman"/>
          <w:sz w:val="24"/>
          <w:szCs w:val="24"/>
        </w:rPr>
        <w:t>a machine learning algorithm using commonly available datasets in</w:t>
      </w:r>
      <w:r w:rsidR="00766501">
        <w:rPr>
          <w:rFonts w:ascii="Times New Roman" w:eastAsia="Times New Roman" w:hAnsi="Times New Roman" w:cs="Times New Roman"/>
          <w:sz w:val="24"/>
          <w:szCs w:val="24"/>
        </w:rPr>
        <w:t>cluding</w:t>
      </w:r>
      <w:r w:rsidR="00FA009A">
        <w:rPr>
          <w:rFonts w:ascii="Times New Roman" w:eastAsia="Times New Roman" w:hAnsi="Times New Roman" w:cs="Times New Roman"/>
          <w:sz w:val="24"/>
          <w:szCs w:val="24"/>
        </w:rPr>
        <w:t xml:space="preserve"> real world </w:t>
      </w:r>
      <w:r w:rsidR="00BB022A">
        <w:rPr>
          <w:rFonts w:ascii="Times New Roman" w:eastAsia="Times New Roman" w:hAnsi="Times New Roman" w:cs="Times New Roman"/>
          <w:sz w:val="24"/>
          <w:szCs w:val="24"/>
        </w:rPr>
        <w:t>network attacks until it achieved an accuracy of over 99% in detecting attacks</w:t>
      </w:r>
      <w:r w:rsidR="00B219B7">
        <w:rPr>
          <w:rFonts w:ascii="Times New Roman" w:eastAsia="Times New Roman" w:hAnsi="Times New Roman" w:cs="Times New Roman"/>
          <w:sz w:val="24"/>
          <w:szCs w:val="24"/>
        </w:rPr>
        <w:t xml:space="preserve">. They then used a </w:t>
      </w:r>
      <w:r w:rsidR="00DB104E">
        <w:rPr>
          <w:rFonts w:ascii="Times New Roman" w:eastAsia="Times New Roman" w:hAnsi="Times New Roman" w:cs="Times New Roman"/>
          <w:sz w:val="24"/>
          <w:szCs w:val="24"/>
        </w:rPr>
        <w:t>Jacobian</w:t>
      </w:r>
      <w:r w:rsidR="002C65A9">
        <w:rPr>
          <w:rFonts w:ascii="Times New Roman" w:eastAsia="Times New Roman" w:hAnsi="Times New Roman" w:cs="Times New Roman"/>
          <w:sz w:val="24"/>
          <w:szCs w:val="24"/>
        </w:rPr>
        <w:t xml:space="preserve"> Saliency Map Attack</w:t>
      </w:r>
      <w:r w:rsidR="000439A4">
        <w:rPr>
          <w:rFonts w:ascii="Times New Roman" w:eastAsia="Times New Roman" w:hAnsi="Times New Roman" w:cs="Times New Roman"/>
          <w:sz w:val="24"/>
          <w:szCs w:val="24"/>
        </w:rPr>
        <w:t>(JSMA)</w:t>
      </w:r>
      <w:r w:rsidR="002C65A9">
        <w:rPr>
          <w:rFonts w:ascii="Times New Roman" w:eastAsia="Times New Roman" w:hAnsi="Times New Roman" w:cs="Times New Roman"/>
          <w:sz w:val="24"/>
          <w:szCs w:val="24"/>
        </w:rPr>
        <w:t xml:space="preserve"> </w:t>
      </w:r>
      <w:r w:rsidR="009B4889">
        <w:rPr>
          <w:rFonts w:ascii="Times New Roman" w:eastAsia="Times New Roman" w:hAnsi="Times New Roman" w:cs="Times New Roman"/>
          <w:sz w:val="24"/>
          <w:szCs w:val="24"/>
        </w:rPr>
        <w:t>to</w:t>
      </w:r>
      <w:r w:rsidR="00450AC0">
        <w:rPr>
          <w:rFonts w:ascii="Times New Roman" w:eastAsia="Times New Roman" w:hAnsi="Times New Roman" w:cs="Times New Roman"/>
          <w:sz w:val="24"/>
          <w:szCs w:val="24"/>
        </w:rPr>
        <w:t xml:space="preserve"> create </w:t>
      </w:r>
      <w:r w:rsidR="008F6F02">
        <w:rPr>
          <w:rFonts w:ascii="Times New Roman" w:eastAsia="Times New Roman" w:hAnsi="Times New Roman" w:cs="Times New Roman"/>
          <w:sz w:val="24"/>
          <w:szCs w:val="24"/>
        </w:rPr>
        <w:t xml:space="preserve">“perturbation” in the same dataset samples and compared the </w:t>
      </w:r>
      <w:r w:rsidR="00FD34DF">
        <w:rPr>
          <w:rFonts w:ascii="Times New Roman" w:eastAsia="Times New Roman" w:hAnsi="Times New Roman" w:cs="Times New Roman"/>
          <w:sz w:val="24"/>
          <w:szCs w:val="24"/>
        </w:rPr>
        <w:t>detection results.</w:t>
      </w:r>
      <w:r w:rsidR="008F1BA1" w:rsidRPr="00737626">
        <w:rPr>
          <w:rFonts w:ascii="Times New Roman" w:eastAsia="Times New Roman" w:hAnsi="Times New Roman" w:cs="Times New Roman"/>
          <w:color w:val="7030A0"/>
          <w:sz w:val="24"/>
          <w:szCs w:val="24"/>
        </w:rPr>
        <w:t>[1]</w:t>
      </w:r>
      <w:r w:rsidR="000439A4" w:rsidRPr="00737626">
        <w:rPr>
          <w:rFonts w:ascii="Times New Roman" w:eastAsia="Times New Roman" w:hAnsi="Times New Roman" w:cs="Times New Roman"/>
          <w:color w:val="7030A0"/>
          <w:sz w:val="24"/>
          <w:szCs w:val="24"/>
        </w:rPr>
        <w:t xml:space="preserve"> </w:t>
      </w:r>
      <w:r w:rsidR="000439A4">
        <w:rPr>
          <w:rFonts w:ascii="Times New Roman" w:eastAsia="Times New Roman" w:hAnsi="Times New Roman" w:cs="Times New Roman"/>
          <w:sz w:val="24"/>
          <w:szCs w:val="24"/>
        </w:rPr>
        <w:t xml:space="preserve">In </w:t>
      </w:r>
      <w:r w:rsidR="00970055">
        <w:rPr>
          <w:rFonts w:ascii="Times New Roman" w:eastAsia="Times New Roman" w:hAnsi="Times New Roman" w:cs="Times New Roman"/>
          <w:sz w:val="24"/>
          <w:szCs w:val="24"/>
        </w:rPr>
        <w:t>layman’s</w:t>
      </w:r>
      <w:r w:rsidR="000439A4">
        <w:rPr>
          <w:rFonts w:ascii="Times New Roman" w:eastAsia="Times New Roman" w:hAnsi="Times New Roman" w:cs="Times New Roman"/>
          <w:sz w:val="24"/>
          <w:szCs w:val="24"/>
        </w:rPr>
        <w:t xml:space="preserve"> terms, a </w:t>
      </w:r>
      <w:r w:rsidR="000B3F47">
        <w:rPr>
          <w:rFonts w:ascii="Times New Roman" w:eastAsia="Times New Roman" w:hAnsi="Times New Roman" w:cs="Times New Roman"/>
          <w:sz w:val="24"/>
          <w:szCs w:val="24"/>
        </w:rPr>
        <w:t>JSMA</w:t>
      </w:r>
      <w:r w:rsidR="00970055">
        <w:rPr>
          <w:rFonts w:ascii="Times New Roman" w:eastAsia="Times New Roman" w:hAnsi="Times New Roman" w:cs="Times New Roman"/>
          <w:sz w:val="24"/>
          <w:szCs w:val="24"/>
        </w:rPr>
        <w:t xml:space="preserve"> uses a</w:t>
      </w:r>
      <w:r w:rsidR="001A435D">
        <w:rPr>
          <w:rFonts w:ascii="Times New Roman" w:eastAsia="Times New Roman" w:hAnsi="Times New Roman" w:cs="Times New Roman"/>
          <w:sz w:val="24"/>
          <w:szCs w:val="24"/>
        </w:rPr>
        <w:t xml:space="preserve"> mathematical formula to predict </w:t>
      </w:r>
      <w:r w:rsidR="0046122F">
        <w:rPr>
          <w:rFonts w:ascii="Times New Roman" w:eastAsia="Times New Roman" w:hAnsi="Times New Roman" w:cs="Times New Roman"/>
          <w:sz w:val="24"/>
          <w:szCs w:val="24"/>
        </w:rPr>
        <w:t xml:space="preserve">what </w:t>
      </w:r>
      <w:r w:rsidR="00F550EB">
        <w:rPr>
          <w:rFonts w:ascii="Times New Roman" w:eastAsia="Times New Roman" w:hAnsi="Times New Roman" w:cs="Times New Roman"/>
          <w:sz w:val="24"/>
          <w:szCs w:val="24"/>
        </w:rPr>
        <w:t>parts of a data</w:t>
      </w:r>
      <w:r w:rsidR="007575BD">
        <w:rPr>
          <w:rFonts w:ascii="Times New Roman" w:eastAsia="Times New Roman" w:hAnsi="Times New Roman" w:cs="Times New Roman"/>
          <w:sz w:val="24"/>
          <w:szCs w:val="24"/>
        </w:rPr>
        <w:t xml:space="preserve"> sample</w:t>
      </w:r>
      <w:r w:rsidR="00F550EB">
        <w:rPr>
          <w:rFonts w:ascii="Times New Roman" w:eastAsia="Times New Roman" w:hAnsi="Times New Roman" w:cs="Times New Roman"/>
          <w:sz w:val="24"/>
          <w:szCs w:val="24"/>
        </w:rPr>
        <w:t xml:space="preserve"> are weighted most importantly in making a classification, in this case “attack” or “benign”</w:t>
      </w:r>
      <w:r w:rsidR="00605611">
        <w:rPr>
          <w:rFonts w:ascii="Times New Roman" w:eastAsia="Times New Roman" w:hAnsi="Times New Roman" w:cs="Times New Roman"/>
          <w:sz w:val="24"/>
          <w:szCs w:val="24"/>
        </w:rPr>
        <w:t xml:space="preserve">, </w:t>
      </w:r>
      <w:r w:rsidR="007575BD">
        <w:rPr>
          <w:rFonts w:ascii="Times New Roman" w:eastAsia="Times New Roman" w:hAnsi="Times New Roman" w:cs="Times New Roman"/>
          <w:sz w:val="24"/>
          <w:szCs w:val="24"/>
        </w:rPr>
        <w:t>and spikes</w:t>
      </w:r>
      <w:r w:rsidR="00F95532">
        <w:rPr>
          <w:rFonts w:ascii="Times New Roman" w:eastAsia="Times New Roman" w:hAnsi="Times New Roman" w:cs="Times New Roman"/>
          <w:sz w:val="24"/>
          <w:szCs w:val="24"/>
        </w:rPr>
        <w:t xml:space="preserve"> </w:t>
      </w:r>
      <w:r w:rsidR="00842063">
        <w:rPr>
          <w:rFonts w:ascii="Times New Roman" w:eastAsia="Times New Roman" w:hAnsi="Times New Roman" w:cs="Times New Roman"/>
          <w:sz w:val="24"/>
          <w:szCs w:val="24"/>
        </w:rPr>
        <w:t>one</w:t>
      </w:r>
      <w:r w:rsidR="003175DE">
        <w:rPr>
          <w:rFonts w:ascii="Times New Roman" w:eastAsia="Times New Roman" w:hAnsi="Times New Roman" w:cs="Times New Roman"/>
          <w:sz w:val="24"/>
          <w:szCs w:val="24"/>
        </w:rPr>
        <w:t xml:space="preserve"> in order to</w:t>
      </w:r>
      <w:r w:rsidR="00842063">
        <w:rPr>
          <w:rFonts w:ascii="Times New Roman" w:eastAsia="Times New Roman" w:hAnsi="Times New Roman" w:cs="Times New Roman"/>
          <w:sz w:val="24"/>
          <w:szCs w:val="24"/>
        </w:rPr>
        <w:t xml:space="preserve"> </w:t>
      </w:r>
      <w:r w:rsidR="00DE361D">
        <w:rPr>
          <w:rFonts w:ascii="Times New Roman" w:eastAsia="Times New Roman" w:hAnsi="Times New Roman" w:cs="Times New Roman"/>
          <w:sz w:val="24"/>
          <w:szCs w:val="24"/>
        </w:rPr>
        <w:t>throw</w:t>
      </w:r>
      <w:r w:rsidR="00842063">
        <w:rPr>
          <w:rFonts w:ascii="Times New Roman" w:eastAsia="Times New Roman" w:hAnsi="Times New Roman" w:cs="Times New Roman"/>
          <w:sz w:val="24"/>
          <w:szCs w:val="24"/>
        </w:rPr>
        <w:t xml:space="preserve"> the weighted average and</w:t>
      </w:r>
      <w:r w:rsidR="003175DE">
        <w:rPr>
          <w:rFonts w:ascii="Times New Roman" w:eastAsia="Times New Roman" w:hAnsi="Times New Roman" w:cs="Times New Roman"/>
          <w:sz w:val="24"/>
          <w:szCs w:val="24"/>
        </w:rPr>
        <w:t xml:space="preserve"> create a </w:t>
      </w:r>
      <w:r w:rsidR="00C42A7E">
        <w:rPr>
          <w:rFonts w:ascii="Times New Roman" w:eastAsia="Times New Roman" w:hAnsi="Times New Roman" w:cs="Times New Roman"/>
          <w:sz w:val="24"/>
          <w:szCs w:val="24"/>
        </w:rPr>
        <w:t>change in classifica</w:t>
      </w:r>
      <w:r w:rsidR="00842063">
        <w:rPr>
          <w:rFonts w:ascii="Times New Roman" w:eastAsia="Times New Roman" w:hAnsi="Times New Roman" w:cs="Times New Roman"/>
          <w:sz w:val="24"/>
          <w:szCs w:val="24"/>
        </w:rPr>
        <w:t>tion.</w:t>
      </w:r>
      <w:r w:rsidR="00737626" w:rsidRPr="009E7B97">
        <w:rPr>
          <w:rFonts w:ascii="Times New Roman" w:eastAsia="Times New Roman" w:hAnsi="Times New Roman" w:cs="Times New Roman"/>
          <w:color w:val="7030A0"/>
          <w:sz w:val="24"/>
          <w:szCs w:val="24"/>
        </w:rPr>
        <w:t>[4]</w:t>
      </w:r>
      <w:r w:rsidR="00FD34DF" w:rsidRPr="009E7B97">
        <w:rPr>
          <w:rFonts w:ascii="Times New Roman" w:eastAsia="Times New Roman" w:hAnsi="Times New Roman" w:cs="Times New Roman"/>
          <w:color w:val="7030A0"/>
          <w:sz w:val="24"/>
          <w:szCs w:val="24"/>
        </w:rPr>
        <w:t xml:space="preserve"> </w:t>
      </w:r>
      <w:r w:rsidR="00FD34DF">
        <w:rPr>
          <w:rFonts w:ascii="Times New Roman" w:eastAsia="Times New Roman" w:hAnsi="Times New Roman" w:cs="Times New Roman"/>
          <w:sz w:val="24"/>
          <w:szCs w:val="24"/>
        </w:rPr>
        <w:t xml:space="preserve">In the </w:t>
      </w:r>
      <w:r w:rsidR="006F3256">
        <w:rPr>
          <w:rFonts w:ascii="Times New Roman" w:eastAsia="Times New Roman" w:hAnsi="Times New Roman" w:cs="Times New Roman"/>
          <w:sz w:val="24"/>
          <w:szCs w:val="24"/>
        </w:rPr>
        <w:t>experiment</w:t>
      </w:r>
      <w:r w:rsidR="00842063">
        <w:rPr>
          <w:rFonts w:ascii="Times New Roman" w:eastAsia="Times New Roman" w:hAnsi="Times New Roman" w:cs="Times New Roman"/>
          <w:sz w:val="24"/>
          <w:szCs w:val="24"/>
        </w:rPr>
        <w:t>, using this technique</w:t>
      </w:r>
      <w:r w:rsidR="00230036">
        <w:rPr>
          <w:rFonts w:ascii="Times New Roman" w:eastAsia="Times New Roman" w:hAnsi="Times New Roman" w:cs="Times New Roman"/>
          <w:sz w:val="24"/>
          <w:szCs w:val="24"/>
        </w:rPr>
        <w:t xml:space="preserve"> showed a</w:t>
      </w:r>
      <w:r w:rsidR="000871BC">
        <w:rPr>
          <w:rFonts w:ascii="Times New Roman" w:eastAsia="Times New Roman" w:hAnsi="Times New Roman" w:cs="Times New Roman"/>
          <w:sz w:val="24"/>
          <w:szCs w:val="24"/>
        </w:rPr>
        <w:t xml:space="preserve"> decrease in accuracy of </w:t>
      </w:r>
      <w:r w:rsidR="00874839">
        <w:rPr>
          <w:rFonts w:ascii="Times New Roman" w:eastAsia="Times New Roman" w:hAnsi="Times New Roman" w:cs="Times New Roman"/>
          <w:sz w:val="24"/>
          <w:szCs w:val="24"/>
        </w:rPr>
        <w:t>roughly 25%</w:t>
      </w:r>
      <w:r w:rsidR="00230036">
        <w:rPr>
          <w:rFonts w:ascii="Times New Roman" w:eastAsia="Times New Roman" w:hAnsi="Times New Roman" w:cs="Times New Roman"/>
          <w:sz w:val="24"/>
          <w:szCs w:val="24"/>
        </w:rPr>
        <w:t xml:space="preserve"> for predicting </w:t>
      </w:r>
      <w:r w:rsidR="00367762">
        <w:rPr>
          <w:rFonts w:ascii="Times New Roman" w:eastAsia="Times New Roman" w:hAnsi="Times New Roman" w:cs="Times New Roman"/>
          <w:sz w:val="24"/>
          <w:szCs w:val="24"/>
        </w:rPr>
        <w:t>whether</w:t>
      </w:r>
      <w:r w:rsidR="00230036">
        <w:rPr>
          <w:rFonts w:ascii="Times New Roman" w:eastAsia="Times New Roman" w:hAnsi="Times New Roman" w:cs="Times New Roman"/>
          <w:sz w:val="24"/>
          <w:szCs w:val="24"/>
        </w:rPr>
        <w:t xml:space="preserve"> a data sample was an attack</w:t>
      </w:r>
      <w:r w:rsidR="009B4889">
        <w:rPr>
          <w:rFonts w:ascii="Times New Roman" w:eastAsia="Times New Roman" w:hAnsi="Times New Roman" w:cs="Times New Roman"/>
          <w:sz w:val="24"/>
          <w:szCs w:val="24"/>
        </w:rPr>
        <w:t>.</w:t>
      </w:r>
      <w:r w:rsidR="00D6383C" w:rsidRPr="00D6383C">
        <w:rPr>
          <w:rFonts w:ascii="Times New Roman" w:eastAsia="Times New Roman" w:hAnsi="Times New Roman" w:cs="Times New Roman"/>
          <w:color w:val="7030A0"/>
          <w:sz w:val="24"/>
          <w:szCs w:val="24"/>
        </w:rPr>
        <w:t xml:space="preserve"> </w:t>
      </w:r>
      <w:r w:rsidR="00D6383C" w:rsidRPr="008021CD">
        <w:rPr>
          <w:rFonts w:ascii="Times New Roman" w:eastAsia="Times New Roman" w:hAnsi="Times New Roman" w:cs="Times New Roman"/>
          <w:color w:val="7030A0"/>
          <w:sz w:val="24"/>
          <w:szCs w:val="24"/>
        </w:rPr>
        <w:t>[1]</w:t>
      </w:r>
    </w:p>
    <w:p w14:paraId="12EA325E" w14:textId="78CD0831" w:rsidR="5EFD7007" w:rsidRDefault="004700BB" w:rsidP="1D7222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w:t>
      </w:r>
      <w:r w:rsidR="002F4B23">
        <w:rPr>
          <w:rFonts w:ascii="Times New Roman" w:eastAsia="Times New Roman" w:hAnsi="Times New Roman" w:cs="Times New Roman"/>
          <w:sz w:val="24"/>
          <w:szCs w:val="24"/>
        </w:rPr>
        <w:t>this research being done in a “white-box” setting, meaning</w:t>
      </w:r>
      <w:r w:rsidR="00193390">
        <w:rPr>
          <w:rFonts w:ascii="Times New Roman" w:eastAsia="Times New Roman" w:hAnsi="Times New Roman" w:cs="Times New Roman"/>
          <w:sz w:val="24"/>
          <w:szCs w:val="24"/>
        </w:rPr>
        <w:t xml:space="preserve"> </w:t>
      </w:r>
      <w:r w:rsidR="00563B6E">
        <w:rPr>
          <w:rFonts w:ascii="Times New Roman" w:eastAsia="Times New Roman" w:hAnsi="Times New Roman" w:cs="Times New Roman"/>
          <w:sz w:val="24"/>
          <w:szCs w:val="24"/>
        </w:rPr>
        <w:t xml:space="preserve">the malicious party had complete knowledge of the inner workings of </w:t>
      </w:r>
      <w:r w:rsidR="00ED0E51">
        <w:rPr>
          <w:rFonts w:ascii="Times New Roman" w:eastAsia="Times New Roman" w:hAnsi="Times New Roman" w:cs="Times New Roman"/>
          <w:sz w:val="24"/>
          <w:szCs w:val="24"/>
        </w:rPr>
        <w:t>its target</w:t>
      </w:r>
      <w:r w:rsidR="00EB1EE4">
        <w:rPr>
          <w:rFonts w:ascii="Times New Roman" w:eastAsia="Times New Roman" w:hAnsi="Times New Roman" w:cs="Times New Roman"/>
          <w:sz w:val="24"/>
          <w:szCs w:val="24"/>
        </w:rPr>
        <w:t xml:space="preserve">, it is not </w:t>
      </w:r>
      <w:r w:rsidR="00AD2B7F">
        <w:rPr>
          <w:rFonts w:ascii="Times New Roman" w:eastAsia="Times New Roman" w:hAnsi="Times New Roman" w:cs="Times New Roman"/>
          <w:sz w:val="24"/>
          <w:szCs w:val="24"/>
        </w:rPr>
        <w:t>incon</w:t>
      </w:r>
      <w:r w:rsidR="00BA53D9">
        <w:rPr>
          <w:rFonts w:ascii="Times New Roman" w:eastAsia="Times New Roman" w:hAnsi="Times New Roman" w:cs="Times New Roman"/>
          <w:sz w:val="24"/>
          <w:szCs w:val="24"/>
        </w:rPr>
        <w:t>ceivable to apply th</w:t>
      </w:r>
      <w:r w:rsidR="009E04C0">
        <w:rPr>
          <w:rFonts w:ascii="Times New Roman" w:eastAsia="Times New Roman" w:hAnsi="Times New Roman" w:cs="Times New Roman"/>
          <w:sz w:val="24"/>
          <w:szCs w:val="24"/>
        </w:rPr>
        <w:t xml:space="preserve">ese </w:t>
      </w:r>
      <w:r w:rsidR="00F3411A">
        <w:rPr>
          <w:rFonts w:ascii="Times New Roman" w:eastAsia="Times New Roman" w:hAnsi="Times New Roman" w:cs="Times New Roman"/>
          <w:sz w:val="24"/>
          <w:szCs w:val="24"/>
        </w:rPr>
        <w:t xml:space="preserve">strategies in a “black-box” setting. </w:t>
      </w:r>
      <w:r w:rsidR="00DF540F">
        <w:rPr>
          <w:rFonts w:ascii="Times New Roman" w:eastAsia="Times New Roman" w:hAnsi="Times New Roman" w:cs="Times New Roman"/>
          <w:sz w:val="24"/>
          <w:szCs w:val="24"/>
        </w:rPr>
        <w:t xml:space="preserve">It would be simple enough  for a </w:t>
      </w:r>
      <w:r w:rsidR="006F0721">
        <w:rPr>
          <w:rFonts w:ascii="Times New Roman" w:eastAsia="Times New Roman" w:hAnsi="Times New Roman" w:cs="Times New Roman"/>
          <w:sz w:val="24"/>
          <w:szCs w:val="24"/>
        </w:rPr>
        <w:t>well-funded</w:t>
      </w:r>
      <w:r w:rsidR="00DF540F">
        <w:rPr>
          <w:rFonts w:ascii="Times New Roman" w:eastAsia="Times New Roman" w:hAnsi="Times New Roman" w:cs="Times New Roman"/>
          <w:sz w:val="24"/>
          <w:szCs w:val="24"/>
        </w:rPr>
        <w:t xml:space="preserve"> actor to </w:t>
      </w:r>
      <w:r w:rsidR="000D134A">
        <w:rPr>
          <w:rFonts w:ascii="Times New Roman" w:eastAsia="Times New Roman" w:hAnsi="Times New Roman" w:cs="Times New Roman"/>
          <w:sz w:val="24"/>
          <w:szCs w:val="24"/>
        </w:rPr>
        <w:t xml:space="preserve">acquire </w:t>
      </w:r>
      <w:r w:rsidR="006F0721">
        <w:rPr>
          <w:rFonts w:ascii="Times New Roman" w:eastAsia="Times New Roman" w:hAnsi="Times New Roman" w:cs="Times New Roman"/>
          <w:sz w:val="24"/>
          <w:szCs w:val="24"/>
        </w:rPr>
        <w:t>licenses</w:t>
      </w:r>
      <w:r w:rsidR="000D134A">
        <w:rPr>
          <w:rFonts w:ascii="Times New Roman" w:eastAsia="Times New Roman" w:hAnsi="Times New Roman" w:cs="Times New Roman"/>
          <w:sz w:val="24"/>
          <w:szCs w:val="24"/>
        </w:rPr>
        <w:t xml:space="preserve"> for </w:t>
      </w:r>
      <w:r w:rsidR="00A8320B">
        <w:rPr>
          <w:rFonts w:ascii="Times New Roman" w:eastAsia="Times New Roman" w:hAnsi="Times New Roman" w:cs="Times New Roman"/>
          <w:sz w:val="24"/>
          <w:szCs w:val="24"/>
        </w:rPr>
        <w:t xml:space="preserve">the NIDS product they are </w:t>
      </w:r>
      <w:r w:rsidR="006675ED">
        <w:rPr>
          <w:rFonts w:ascii="Times New Roman" w:eastAsia="Times New Roman" w:hAnsi="Times New Roman" w:cs="Times New Roman"/>
          <w:sz w:val="24"/>
          <w:szCs w:val="24"/>
        </w:rPr>
        <w:t>attempting to bypass</w:t>
      </w:r>
      <w:r w:rsidR="000D134A">
        <w:rPr>
          <w:rFonts w:ascii="Times New Roman" w:eastAsia="Times New Roman" w:hAnsi="Times New Roman" w:cs="Times New Roman"/>
          <w:sz w:val="24"/>
          <w:szCs w:val="24"/>
        </w:rPr>
        <w:t xml:space="preserve"> and either mine the code or</w:t>
      </w:r>
      <w:r w:rsidR="006F0721">
        <w:rPr>
          <w:rFonts w:ascii="Times New Roman" w:eastAsia="Times New Roman" w:hAnsi="Times New Roman" w:cs="Times New Roman"/>
          <w:sz w:val="24"/>
          <w:szCs w:val="24"/>
        </w:rPr>
        <w:t xml:space="preserve"> run</w:t>
      </w:r>
      <w:r w:rsidR="000D134A">
        <w:rPr>
          <w:rFonts w:ascii="Times New Roman" w:eastAsia="Times New Roman" w:hAnsi="Times New Roman" w:cs="Times New Roman"/>
          <w:sz w:val="24"/>
          <w:szCs w:val="24"/>
        </w:rPr>
        <w:t xml:space="preserve"> </w:t>
      </w:r>
      <w:r w:rsidR="00EB69B8">
        <w:rPr>
          <w:rFonts w:ascii="Times New Roman" w:eastAsia="Times New Roman" w:hAnsi="Times New Roman" w:cs="Times New Roman"/>
          <w:sz w:val="24"/>
          <w:szCs w:val="24"/>
        </w:rPr>
        <w:t xml:space="preserve">widely used </w:t>
      </w:r>
      <w:r w:rsidR="003A72F2">
        <w:rPr>
          <w:rFonts w:ascii="Times New Roman" w:eastAsia="Times New Roman" w:hAnsi="Times New Roman" w:cs="Times New Roman"/>
          <w:sz w:val="24"/>
          <w:szCs w:val="24"/>
        </w:rPr>
        <w:t>datasets through the product to make a determination about what</w:t>
      </w:r>
      <w:r w:rsidR="006F0721">
        <w:rPr>
          <w:rFonts w:ascii="Times New Roman" w:eastAsia="Times New Roman" w:hAnsi="Times New Roman" w:cs="Times New Roman"/>
          <w:sz w:val="24"/>
          <w:szCs w:val="24"/>
        </w:rPr>
        <w:t xml:space="preserve"> type of algorithms are applied to </w:t>
      </w:r>
      <w:r w:rsidR="000916C3">
        <w:rPr>
          <w:rFonts w:ascii="Times New Roman" w:eastAsia="Times New Roman" w:hAnsi="Times New Roman" w:cs="Times New Roman"/>
          <w:sz w:val="24"/>
          <w:szCs w:val="24"/>
        </w:rPr>
        <w:t>it</w:t>
      </w:r>
      <w:r w:rsidR="006F0721">
        <w:rPr>
          <w:rFonts w:ascii="Times New Roman" w:eastAsia="Times New Roman" w:hAnsi="Times New Roman" w:cs="Times New Roman"/>
          <w:sz w:val="24"/>
          <w:szCs w:val="24"/>
        </w:rPr>
        <w:t>.</w:t>
      </w:r>
      <w:r w:rsidR="003A72F2">
        <w:rPr>
          <w:rFonts w:ascii="Times New Roman" w:eastAsia="Times New Roman" w:hAnsi="Times New Roman" w:cs="Times New Roman"/>
          <w:sz w:val="24"/>
          <w:szCs w:val="24"/>
        </w:rPr>
        <w:t xml:space="preserve"> </w:t>
      </w:r>
      <w:r w:rsidR="717A0364" w:rsidRPr="5EEE1CEC">
        <w:rPr>
          <w:rFonts w:ascii="Times New Roman" w:eastAsia="Times New Roman" w:hAnsi="Times New Roman" w:cs="Times New Roman"/>
          <w:sz w:val="24"/>
          <w:szCs w:val="24"/>
        </w:rPr>
        <w:t>I</w:t>
      </w:r>
      <w:r w:rsidR="0308A93E" w:rsidRPr="5EEE1CEC">
        <w:rPr>
          <w:rFonts w:ascii="Times New Roman" w:eastAsia="Times New Roman" w:hAnsi="Times New Roman" w:cs="Times New Roman"/>
          <w:sz w:val="24"/>
          <w:szCs w:val="24"/>
        </w:rPr>
        <w:t xml:space="preserve">n </w:t>
      </w:r>
      <w:r w:rsidR="70E783EB" w:rsidRPr="5EEE1CEC">
        <w:rPr>
          <w:rFonts w:ascii="Times New Roman" w:eastAsia="Times New Roman" w:hAnsi="Times New Roman" w:cs="Times New Roman"/>
          <w:sz w:val="24"/>
          <w:szCs w:val="24"/>
        </w:rPr>
        <w:t>fact</w:t>
      </w:r>
      <w:r w:rsidR="000776FD">
        <w:rPr>
          <w:rFonts w:ascii="Times New Roman" w:eastAsia="Times New Roman" w:hAnsi="Times New Roman" w:cs="Times New Roman"/>
          <w:sz w:val="24"/>
          <w:szCs w:val="24"/>
        </w:rPr>
        <w:t xml:space="preserve">, it has been demonstrated that information regarding a machine learning algorithms model can be extracted using </w:t>
      </w:r>
      <w:r w:rsidR="66D33137" w:rsidRPr="5433300C">
        <w:rPr>
          <w:rFonts w:ascii="Times New Roman" w:eastAsia="Times New Roman" w:hAnsi="Times New Roman" w:cs="Times New Roman"/>
          <w:sz w:val="24"/>
          <w:szCs w:val="24"/>
        </w:rPr>
        <w:t xml:space="preserve">prediction </w:t>
      </w:r>
      <w:r w:rsidR="66D33137" w:rsidRPr="19B82E04">
        <w:rPr>
          <w:rFonts w:ascii="Times New Roman" w:eastAsia="Times New Roman" w:hAnsi="Times New Roman" w:cs="Times New Roman"/>
          <w:sz w:val="24"/>
          <w:szCs w:val="24"/>
        </w:rPr>
        <w:t>APIs</w:t>
      </w:r>
      <w:r w:rsidR="00D420FD">
        <w:rPr>
          <w:rFonts w:ascii="Times New Roman" w:eastAsia="Times New Roman" w:hAnsi="Times New Roman" w:cs="Times New Roman"/>
          <w:sz w:val="24"/>
          <w:szCs w:val="24"/>
        </w:rPr>
        <w:t xml:space="preserve"> by looking at confidence values </w:t>
      </w:r>
      <w:r w:rsidR="00C95E75">
        <w:rPr>
          <w:rFonts w:ascii="Times New Roman" w:eastAsia="Times New Roman" w:hAnsi="Times New Roman" w:cs="Times New Roman"/>
          <w:sz w:val="24"/>
          <w:szCs w:val="24"/>
        </w:rPr>
        <w:t xml:space="preserve">in </w:t>
      </w:r>
      <w:r w:rsidR="00D420FD">
        <w:rPr>
          <w:rFonts w:ascii="Times New Roman" w:eastAsia="Times New Roman" w:hAnsi="Times New Roman" w:cs="Times New Roman"/>
          <w:sz w:val="24"/>
          <w:szCs w:val="24"/>
        </w:rPr>
        <w:t xml:space="preserve"> algorithm trees</w:t>
      </w:r>
      <w:r w:rsidR="6E3C1DF2" w:rsidRPr="52C986F3">
        <w:rPr>
          <w:rFonts w:ascii="Times New Roman" w:eastAsia="Times New Roman" w:hAnsi="Times New Roman" w:cs="Times New Roman"/>
          <w:sz w:val="24"/>
          <w:szCs w:val="24"/>
        </w:rPr>
        <w:t>.</w:t>
      </w:r>
      <w:r w:rsidR="6E3C1DF2" w:rsidRPr="52C986F3">
        <w:rPr>
          <w:rFonts w:ascii="Times New Roman" w:eastAsia="Times New Roman" w:hAnsi="Times New Roman" w:cs="Times New Roman"/>
          <w:color w:val="7030A0"/>
          <w:sz w:val="24"/>
          <w:szCs w:val="24"/>
        </w:rPr>
        <w:t>[</w:t>
      </w:r>
      <w:r w:rsidR="43C58F90" w:rsidRPr="19B82E04">
        <w:rPr>
          <w:rFonts w:ascii="Times New Roman" w:eastAsia="Times New Roman" w:hAnsi="Times New Roman" w:cs="Times New Roman"/>
          <w:color w:val="7030A0"/>
          <w:sz w:val="24"/>
          <w:szCs w:val="24"/>
        </w:rPr>
        <w:t>3]</w:t>
      </w:r>
      <w:r w:rsidR="6E3C1DF2" w:rsidRPr="7A3EB516">
        <w:rPr>
          <w:rFonts w:ascii="Times New Roman" w:eastAsia="Times New Roman" w:hAnsi="Times New Roman" w:cs="Times New Roman"/>
          <w:sz w:val="24"/>
          <w:szCs w:val="24"/>
        </w:rPr>
        <w:t xml:space="preserve"> </w:t>
      </w:r>
      <w:r w:rsidR="32B8CEA6" w:rsidRPr="7A3EB516">
        <w:rPr>
          <w:rFonts w:ascii="Times New Roman" w:eastAsia="Times New Roman" w:hAnsi="Times New Roman" w:cs="Times New Roman"/>
          <w:sz w:val="24"/>
          <w:szCs w:val="24"/>
        </w:rPr>
        <w:t xml:space="preserve">Once they have </w:t>
      </w:r>
      <w:r w:rsidR="2096CEAD" w:rsidRPr="7E99360C">
        <w:rPr>
          <w:rFonts w:ascii="Times New Roman" w:eastAsia="Times New Roman" w:hAnsi="Times New Roman" w:cs="Times New Roman"/>
          <w:sz w:val="24"/>
          <w:szCs w:val="24"/>
        </w:rPr>
        <w:t>"stolen” the model</w:t>
      </w:r>
      <w:r w:rsidR="2096CEAD" w:rsidRPr="75EEEDF4">
        <w:rPr>
          <w:rFonts w:ascii="Times New Roman" w:eastAsia="Times New Roman" w:hAnsi="Times New Roman" w:cs="Times New Roman"/>
          <w:sz w:val="24"/>
          <w:szCs w:val="24"/>
        </w:rPr>
        <w:t>,</w:t>
      </w:r>
      <w:r w:rsidR="32B8CEA6" w:rsidRPr="7A3EB516">
        <w:rPr>
          <w:rFonts w:ascii="Times New Roman" w:eastAsia="Times New Roman" w:hAnsi="Times New Roman" w:cs="Times New Roman"/>
          <w:sz w:val="24"/>
          <w:szCs w:val="24"/>
        </w:rPr>
        <w:t xml:space="preserve"> they would be able to </w:t>
      </w:r>
      <w:r w:rsidR="5FCC424B" w:rsidRPr="2390846A">
        <w:rPr>
          <w:rFonts w:ascii="Times New Roman" w:eastAsia="Times New Roman" w:hAnsi="Times New Roman" w:cs="Times New Roman"/>
          <w:sz w:val="24"/>
          <w:szCs w:val="24"/>
        </w:rPr>
        <w:t xml:space="preserve">create </w:t>
      </w:r>
      <w:r w:rsidR="3CD3CBAF" w:rsidRPr="2390846A">
        <w:rPr>
          <w:rFonts w:ascii="Times New Roman" w:eastAsia="Times New Roman" w:hAnsi="Times New Roman" w:cs="Times New Roman"/>
          <w:sz w:val="24"/>
          <w:szCs w:val="24"/>
        </w:rPr>
        <w:t>attacks</w:t>
      </w:r>
      <w:r w:rsidR="3CD3CBAF" w:rsidRPr="7A3EB516">
        <w:rPr>
          <w:rFonts w:ascii="Times New Roman" w:eastAsia="Times New Roman" w:hAnsi="Times New Roman" w:cs="Times New Roman"/>
          <w:sz w:val="24"/>
          <w:szCs w:val="24"/>
        </w:rPr>
        <w:t xml:space="preserve"> against it to see if they are able to </w:t>
      </w:r>
      <w:r w:rsidR="5EE55395" w:rsidRPr="7A3EB516">
        <w:rPr>
          <w:rFonts w:ascii="Times New Roman" w:eastAsia="Times New Roman" w:hAnsi="Times New Roman" w:cs="Times New Roman"/>
          <w:sz w:val="24"/>
          <w:szCs w:val="24"/>
        </w:rPr>
        <w:t>circumvent</w:t>
      </w:r>
      <w:r w:rsidR="7FB46160" w:rsidRPr="7A3EB516">
        <w:rPr>
          <w:rFonts w:ascii="Times New Roman" w:eastAsia="Times New Roman" w:hAnsi="Times New Roman" w:cs="Times New Roman"/>
          <w:sz w:val="24"/>
          <w:szCs w:val="24"/>
        </w:rPr>
        <w:t xml:space="preserve"> </w:t>
      </w:r>
      <w:r w:rsidR="73560113" w:rsidRPr="7A3EB516">
        <w:rPr>
          <w:rFonts w:ascii="Times New Roman" w:eastAsia="Times New Roman" w:hAnsi="Times New Roman" w:cs="Times New Roman"/>
          <w:sz w:val="24"/>
          <w:szCs w:val="24"/>
        </w:rPr>
        <w:t>the system.</w:t>
      </w:r>
      <w:r w:rsidR="717A0364" w:rsidRPr="7A3EB516">
        <w:rPr>
          <w:rFonts w:ascii="Times New Roman" w:eastAsia="Times New Roman" w:hAnsi="Times New Roman" w:cs="Times New Roman"/>
          <w:sz w:val="24"/>
          <w:szCs w:val="24"/>
        </w:rPr>
        <w:t xml:space="preserve"> </w:t>
      </w:r>
    </w:p>
    <w:p w14:paraId="00ED807F" w14:textId="5C11AA4B" w:rsidR="003310F3" w:rsidRDefault="003310F3" w:rsidP="1D7222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w:t>
      </w:r>
      <w:r w:rsidR="007A71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natural response to this </w:t>
      </w:r>
      <w:r w:rsidR="007A71DE">
        <w:rPr>
          <w:rFonts w:ascii="Times New Roman" w:eastAsia="Times New Roman" w:hAnsi="Times New Roman" w:cs="Times New Roman"/>
          <w:sz w:val="24"/>
          <w:szCs w:val="24"/>
        </w:rPr>
        <w:t xml:space="preserve">threat </w:t>
      </w:r>
      <w:r>
        <w:rPr>
          <w:rFonts w:ascii="Times New Roman" w:eastAsia="Times New Roman" w:hAnsi="Times New Roman" w:cs="Times New Roman"/>
          <w:sz w:val="24"/>
          <w:szCs w:val="24"/>
        </w:rPr>
        <w:t>would be for de</w:t>
      </w:r>
      <w:r w:rsidR="007A71DE">
        <w:rPr>
          <w:rFonts w:ascii="Times New Roman" w:eastAsia="Times New Roman" w:hAnsi="Times New Roman" w:cs="Times New Roman"/>
          <w:sz w:val="24"/>
          <w:szCs w:val="24"/>
        </w:rPr>
        <w:t xml:space="preserve">fenders to recognize the </w:t>
      </w:r>
      <w:r w:rsidR="00682AEC">
        <w:rPr>
          <w:rFonts w:ascii="Times New Roman" w:eastAsia="Times New Roman" w:hAnsi="Times New Roman" w:cs="Times New Roman"/>
          <w:sz w:val="24"/>
          <w:szCs w:val="24"/>
        </w:rPr>
        <w:t xml:space="preserve">requirement for </w:t>
      </w:r>
      <w:r w:rsidR="006E79C8">
        <w:rPr>
          <w:rFonts w:ascii="Times New Roman" w:eastAsia="Times New Roman" w:hAnsi="Times New Roman" w:cs="Times New Roman"/>
          <w:sz w:val="24"/>
          <w:szCs w:val="24"/>
        </w:rPr>
        <w:t>taking adversarial learning into account</w:t>
      </w:r>
      <w:r w:rsidR="001C3054">
        <w:rPr>
          <w:rFonts w:ascii="Times New Roman" w:eastAsia="Times New Roman" w:hAnsi="Times New Roman" w:cs="Times New Roman"/>
          <w:sz w:val="24"/>
          <w:szCs w:val="24"/>
        </w:rPr>
        <w:t>.</w:t>
      </w:r>
      <w:r w:rsidR="00130D57">
        <w:rPr>
          <w:rFonts w:ascii="Times New Roman" w:eastAsia="Times New Roman" w:hAnsi="Times New Roman" w:cs="Times New Roman"/>
          <w:sz w:val="24"/>
          <w:szCs w:val="24"/>
        </w:rPr>
        <w:t xml:space="preserve"> </w:t>
      </w:r>
      <w:r w:rsidR="00DD7E69">
        <w:rPr>
          <w:rFonts w:ascii="Times New Roman" w:eastAsia="Times New Roman" w:hAnsi="Times New Roman" w:cs="Times New Roman"/>
          <w:sz w:val="24"/>
          <w:szCs w:val="24"/>
        </w:rPr>
        <w:t>To</w:t>
      </w:r>
      <w:r w:rsidR="00B843B6">
        <w:rPr>
          <w:rFonts w:ascii="Times New Roman" w:eastAsia="Times New Roman" w:hAnsi="Times New Roman" w:cs="Times New Roman"/>
          <w:sz w:val="24"/>
          <w:szCs w:val="24"/>
        </w:rPr>
        <w:t xml:space="preserve"> do this, researchers have tested the effectiveness of </w:t>
      </w:r>
      <w:r w:rsidR="007E2806">
        <w:rPr>
          <w:rFonts w:ascii="Times New Roman" w:eastAsia="Times New Roman" w:hAnsi="Times New Roman" w:cs="Times New Roman"/>
          <w:sz w:val="24"/>
          <w:szCs w:val="24"/>
        </w:rPr>
        <w:t xml:space="preserve">teaching </w:t>
      </w:r>
      <w:r w:rsidR="00735AEB">
        <w:rPr>
          <w:rFonts w:ascii="Times New Roman" w:eastAsia="Times New Roman" w:hAnsi="Times New Roman" w:cs="Times New Roman"/>
          <w:sz w:val="24"/>
          <w:szCs w:val="24"/>
        </w:rPr>
        <w:t>detection software</w:t>
      </w:r>
      <w:r w:rsidR="00790541">
        <w:rPr>
          <w:rFonts w:ascii="Times New Roman" w:eastAsia="Times New Roman" w:hAnsi="Times New Roman" w:cs="Times New Roman"/>
          <w:sz w:val="24"/>
          <w:szCs w:val="24"/>
        </w:rPr>
        <w:t xml:space="preserve"> to detect adversarial learning. </w:t>
      </w:r>
      <w:r w:rsidR="00F16D94">
        <w:rPr>
          <w:rFonts w:ascii="Times New Roman" w:eastAsia="Times New Roman" w:hAnsi="Times New Roman" w:cs="Times New Roman"/>
          <w:sz w:val="24"/>
          <w:szCs w:val="24"/>
        </w:rPr>
        <w:t xml:space="preserve">They found that while </w:t>
      </w:r>
      <w:r w:rsidR="00F16D94">
        <w:rPr>
          <w:rFonts w:ascii="Times New Roman" w:eastAsia="Times New Roman" w:hAnsi="Times New Roman" w:cs="Times New Roman"/>
          <w:sz w:val="24"/>
          <w:szCs w:val="24"/>
        </w:rPr>
        <w:lastRenderedPageBreak/>
        <w:t xml:space="preserve">they could reliably </w:t>
      </w:r>
      <w:r w:rsidR="009250CB">
        <w:rPr>
          <w:rFonts w:ascii="Times New Roman" w:eastAsia="Times New Roman" w:hAnsi="Times New Roman" w:cs="Times New Roman"/>
          <w:sz w:val="24"/>
          <w:szCs w:val="24"/>
        </w:rPr>
        <w:t>detect</w:t>
      </w:r>
      <w:r w:rsidR="00244FA2">
        <w:rPr>
          <w:rFonts w:ascii="Times New Roman" w:eastAsia="Times New Roman" w:hAnsi="Times New Roman" w:cs="Times New Roman"/>
          <w:sz w:val="24"/>
          <w:szCs w:val="24"/>
        </w:rPr>
        <w:t xml:space="preserve"> adversarial attacks,</w:t>
      </w:r>
      <w:r w:rsidR="0065023A">
        <w:rPr>
          <w:rFonts w:ascii="Times New Roman" w:eastAsia="Times New Roman" w:hAnsi="Times New Roman" w:cs="Times New Roman"/>
          <w:sz w:val="24"/>
          <w:szCs w:val="24"/>
        </w:rPr>
        <w:t xml:space="preserve"> they</w:t>
      </w:r>
      <w:r w:rsidR="00582E17">
        <w:rPr>
          <w:rFonts w:ascii="Times New Roman" w:eastAsia="Times New Roman" w:hAnsi="Times New Roman" w:cs="Times New Roman"/>
          <w:sz w:val="24"/>
          <w:szCs w:val="24"/>
        </w:rPr>
        <w:t xml:space="preserve"> had a massive increase in false positives. </w:t>
      </w:r>
      <w:r w:rsidR="00582E17" w:rsidRPr="00577133">
        <w:rPr>
          <w:rFonts w:ascii="Times New Roman" w:eastAsia="Times New Roman" w:hAnsi="Times New Roman" w:cs="Times New Roman"/>
          <w:color w:val="7030A0"/>
          <w:sz w:val="24"/>
          <w:szCs w:val="24"/>
        </w:rPr>
        <w:t xml:space="preserve">[1] </w:t>
      </w:r>
      <w:r w:rsidR="00582E17">
        <w:rPr>
          <w:rFonts w:ascii="Times New Roman" w:eastAsia="Times New Roman" w:hAnsi="Times New Roman" w:cs="Times New Roman"/>
          <w:sz w:val="24"/>
          <w:szCs w:val="24"/>
        </w:rPr>
        <w:t xml:space="preserve">This is understandable </w:t>
      </w:r>
      <w:r w:rsidR="00B12D95">
        <w:rPr>
          <w:rFonts w:ascii="Times New Roman" w:eastAsia="Times New Roman" w:hAnsi="Times New Roman" w:cs="Times New Roman"/>
          <w:sz w:val="24"/>
          <w:szCs w:val="24"/>
        </w:rPr>
        <w:t xml:space="preserve">as you are </w:t>
      </w:r>
      <w:r w:rsidR="00554C47">
        <w:rPr>
          <w:rFonts w:ascii="Times New Roman" w:eastAsia="Times New Roman" w:hAnsi="Times New Roman" w:cs="Times New Roman"/>
          <w:sz w:val="24"/>
          <w:szCs w:val="24"/>
        </w:rPr>
        <w:t>basically asking your machine</w:t>
      </w:r>
      <w:r w:rsidR="00D02DEE">
        <w:rPr>
          <w:rFonts w:ascii="Times New Roman" w:eastAsia="Times New Roman" w:hAnsi="Times New Roman" w:cs="Times New Roman"/>
          <w:sz w:val="24"/>
          <w:szCs w:val="24"/>
        </w:rPr>
        <w:t xml:space="preserve"> to always assume that </w:t>
      </w:r>
      <w:r w:rsidR="00577133">
        <w:rPr>
          <w:rFonts w:ascii="Times New Roman" w:eastAsia="Times New Roman" w:hAnsi="Times New Roman" w:cs="Times New Roman"/>
          <w:sz w:val="24"/>
          <w:szCs w:val="24"/>
        </w:rPr>
        <w:t>the attack is just outside of its classification parameters.</w:t>
      </w:r>
      <w:r w:rsidR="009420E2">
        <w:rPr>
          <w:rFonts w:ascii="Times New Roman" w:eastAsia="Times New Roman" w:hAnsi="Times New Roman" w:cs="Times New Roman"/>
          <w:sz w:val="24"/>
          <w:szCs w:val="24"/>
        </w:rPr>
        <w:t xml:space="preserve"> Since machine learning was not originally conceived of to operate in an adversarial manner, it is </w:t>
      </w:r>
      <w:r w:rsidR="009133F4">
        <w:rPr>
          <w:rFonts w:ascii="Times New Roman" w:eastAsia="Times New Roman" w:hAnsi="Times New Roman" w:cs="Times New Roman"/>
          <w:sz w:val="24"/>
          <w:szCs w:val="24"/>
        </w:rPr>
        <w:t>possible that</w:t>
      </w:r>
      <w:r w:rsidR="000E2A08">
        <w:rPr>
          <w:rFonts w:ascii="Times New Roman" w:eastAsia="Times New Roman" w:hAnsi="Times New Roman" w:cs="Times New Roman"/>
          <w:sz w:val="24"/>
          <w:szCs w:val="24"/>
        </w:rPr>
        <w:t>,</w:t>
      </w:r>
      <w:r w:rsidR="009133F4">
        <w:rPr>
          <w:rFonts w:ascii="Times New Roman" w:eastAsia="Times New Roman" w:hAnsi="Times New Roman" w:cs="Times New Roman"/>
          <w:sz w:val="24"/>
          <w:szCs w:val="24"/>
        </w:rPr>
        <w:t xml:space="preserve"> with further research</w:t>
      </w:r>
      <w:r w:rsidR="000E2A08">
        <w:rPr>
          <w:rFonts w:ascii="Times New Roman" w:eastAsia="Times New Roman" w:hAnsi="Times New Roman" w:cs="Times New Roman"/>
          <w:sz w:val="24"/>
          <w:szCs w:val="24"/>
        </w:rPr>
        <w:t>,</w:t>
      </w:r>
      <w:r w:rsidR="00FE72B9">
        <w:rPr>
          <w:rFonts w:ascii="Times New Roman" w:eastAsia="Times New Roman" w:hAnsi="Times New Roman" w:cs="Times New Roman"/>
          <w:sz w:val="24"/>
          <w:szCs w:val="24"/>
        </w:rPr>
        <w:t xml:space="preserve"> adversarial learning </w:t>
      </w:r>
      <w:r w:rsidR="00CC4E85">
        <w:rPr>
          <w:rFonts w:ascii="Times New Roman" w:eastAsia="Times New Roman" w:hAnsi="Times New Roman" w:cs="Times New Roman"/>
          <w:sz w:val="24"/>
          <w:szCs w:val="24"/>
        </w:rPr>
        <w:t>wi</w:t>
      </w:r>
      <w:r w:rsidR="00E1704C">
        <w:rPr>
          <w:rFonts w:ascii="Times New Roman" w:eastAsia="Times New Roman" w:hAnsi="Times New Roman" w:cs="Times New Roman"/>
          <w:sz w:val="24"/>
          <w:szCs w:val="24"/>
        </w:rPr>
        <w:t>ll</w:t>
      </w:r>
      <w:r w:rsidR="006B3DE8">
        <w:rPr>
          <w:rFonts w:ascii="Times New Roman" w:eastAsia="Times New Roman" w:hAnsi="Times New Roman" w:cs="Times New Roman"/>
          <w:sz w:val="24"/>
          <w:szCs w:val="24"/>
        </w:rPr>
        <w:t xml:space="preserve"> be</w:t>
      </w:r>
      <w:r w:rsidR="001A3929">
        <w:rPr>
          <w:rFonts w:ascii="Times New Roman" w:eastAsia="Times New Roman" w:hAnsi="Times New Roman" w:cs="Times New Roman"/>
          <w:sz w:val="24"/>
          <w:szCs w:val="24"/>
        </w:rPr>
        <w:t xml:space="preserve"> better accounted for.</w:t>
      </w:r>
    </w:p>
    <w:p w14:paraId="3ACBF445" w14:textId="5B3FA935" w:rsidR="001A762E" w:rsidRDefault="001A762E" w:rsidP="1D7222B2">
      <w:pPr>
        <w:spacing w:after="0" w:line="480" w:lineRule="auto"/>
        <w:ind w:firstLine="720"/>
        <w:rPr>
          <w:rFonts w:ascii="Times New Roman" w:eastAsia="Times New Roman" w:hAnsi="Times New Roman" w:cs="Times New Roman"/>
          <w:color w:val="7030A0"/>
          <w:sz w:val="24"/>
          <w:szCs w:val="24"/>
        </w:rPr>
      </w:pPr>
      <w:r>
        <w:rPr>
          <w:rFonts w:ascii="Times New Roman" w:eastAsia="Times New Roman" w:hAnsi="Times New Roman" w:cs="Times New Roman"/>
          <w:sz w:val="24"/>
          <w:szCs w:val="24"/>
        </w:rPr>
        <w:t xml:space="preserve">Another fundamental flaw in the </w:t>
      </w:r>
      <w:r w:rsidR="002309FE">
        <w:rPr>
          <w:rFonts w:ascii="Times New Roman" w:eastAsia="Times New Roman" w:hAnsi="Times New Roman" w:cs="Times New Roman"/>
          <w:sz w:val="24"/>
          <w:szCs w:val="24"/>
        </w:rPr>
        <w:t>anomaly-based</w:t>
      </w:r>
      <w:r w:rsidR="00FB20ED">
        <w:rPr>
          <w:rFonts w:ascii="Times New Roman" w:eastAsia="Times New Roman" w:hAnsi="Times New Roman" w:cs="Times New Roman"/>
          <w:sz w:val="24"/>
          <w:szCs w:val="24"/>
        </w:rPr>
        <w:t xml:space="preserve"> </w:t>
      </w:r>
      <w:r w:rsidR="00B75380">
        <w:rPr>
          <w:rFonts w:ascii="Times New Roman" w:eastAsia="Times New Roman" w:hAnsi="Times New Roman" w:cs="Times New Roman"/>
          <w:sz w:val="24"/>
          <w:szCs w:val="24"/>
        </w:rPr>
        <w:t xml:space="preserve">detection system is </w:t>
      </w:r>
      <w:r w:rsidR="00FC4F4A">
        <w:rPr>
          <w:rFonts w:ascii="Times New Roman" w:eastAsia="Times New Roman" w:hAnsi="Times New Roman" w:cs="Times New Roman"/>
          <w:sz w:val="24"/>
          <w:szCs w:val="24"/>
        </w:rPr>
        <w:t xml:space="preserve">its tendency to have a high </w:t>
      </w:r>
      <w:r w:rsidR="00067FE7">
        <w:rPr>
          <w:rFonts w:ascii="Times New Roman" w:eastAsia="Times New Roman" w:hAnsi="Times New Roman" w:cs="Times New Roman"/>
          <w:sz w:val="24"/>
          <w:szCs w:val="24"/>
        </w:rPr>
        <w:t>number</w:t>
      </w:r>
      <w:r w:rsidR="00FC4F4A">
        <w:rPr>
          <w:rFonts w:ascii="Times New Roman" w:eastAsia="Times New Roman" w:hAnsi="Times New Roman" w:cs="Times New Roman"/>
          <w:sz w:val="24"/>
          <w:szCs w:val="24"/>
        </w:rPr>
        <w:t xml:space="preserve"> of </w:t>
      </w:r>
      <w:r w:rsidR="002309FE">
        <w:rPr>
          <w:rFonts w:ascii="Times New Roman" w:eastAsia="Times New Roman" w:hAnsi="Times New Roman" w:cs="Times New Roman"/>
          <w:sz w:val="24"/>
          <w:szCs w:val="24"/>
        </w:rPr>
        <w:t>false positives.</w:t>
      </w:r>
      <w:r w:rsidR="00DC18C9">
        <w:rPr>
          <w:rFonts w:ascii="Times New Roman" w:eastAsia="Times New Roman" w:hAnsi="Times New Roman" w:cs="Times New Roman"/>
          <w:sz w:val="24"/>
          <w:szCs w:val="24"/>
        </w:rPr>
        <w:t xml:space="preserve"> </w:t>
      </w:r>
      <w:r w:rsidR="0075157C">
        <w:rPr>
          <w:rFonts w:ascii="Times New Roman" w:eastAsia="Times New Roman" w:hAnsi="Times New Roman" w:cs="Times New Roman"/>
          <w:sz w:val="24"/>
          <w:szCs w:val="24"/>
        </w:rPr>
        <w:t>In a perfect world, security team members would be able to respond to every alert with equal care and attention but, in reality, there are simply too many tasks in a day to work on and you have to decide where your resources are best spent.</w:t>
      </w:r>
      <w:r w:rsidR="007C5C90">
        <w:rPr>
          <w:rFonts w:ascii="Times New Roman" w:eastAsia="Times New Roman" w:hAnsi="Times New Roman" w:cs="Times New Roman"/>
          <w:sz w:val="24"/>
          <w:szCs w:val="24"/>
        </w:rPr>
        <w:t xml:space="preserve"> </w:t>
      </w:r>
      <w:r w:rsidR="000104B4">
        <w:rPr>
          <w:rFonts w:ascii="Times New Roman" w:eastAsia="Times New Roman" w:hAnsi="Times New Roman" w:cs="Times New Roman"/>
          <w:sz w:val="24"/>
          <w:szCs w:val="24"/>
        </w:rPr>
        <w:t xml:space="preserve">Since their inception, </w:t>
      </w:r>
      <w:proofErr w:type="gramStart"/>
      <w:r w:rsidR="00C21D75">
        <w:rPr>
          <w:rFonts w:ascii="Times New Roman" w:eastAsia="Times New Roman" w:hAnsi="Times New Roman" w:cs="Times New Roman"/>
          <w:sz w:val="24"/>
          <w:szCs w:val="24"/>
        </w:rPr>
        <w:t>anomaly based</w:t>
      </w:r>
      <w:proofErr w:type="gramEnd"/>
      <w:r w:rsidR="00C21D75">
        <w:rPr>
          <w:rFonts w:ascii="Times New Roman" w:eastAsia="Times New Roman" w:hAnsi="Times New Roman" w:cs="Times New Roman"/>
          <w:sz w:val="24"/>
          <w:szCs w:val="24"/>
        </w:rPr>
        <w:t xml:space="preserve"> detection</w:t>
      </w:r>
      <w:r w:rsidR="00742E2E">
        <w:rPr>
          <w:rFonts w:ascii="Times New Roman" w:eastAsia="Times New Roman" w:hAnsi="Times New Roman" w:cs="Times New Roman"/>
          <w:sz w:val="24"/>
          <w:szCs w:val="24"/>
        </w:rPr>
        <w:t xml:space="preserve"> systems have been derided due to </w:t>
      </w:r>
      <w:r w:rsidR="00180CF5">
        <w:rPr>
          <w:rFonts w:ascii="Times New Roman" w:eastAsia="Times New Roman" w:hAnsi="Times New Roman" w:cs="Times New Roman"/>
          <w:sz w:val="24"/>
          <w:szCs w:val="24"/>
        </w:rPr>
        <w:t xml:space="preserve">the </w:t>
      </w:r>
      <w:r w:rsidR="00C36B23">
        <w:rPr>
          <w:rFonts w:ascii="Times New Roman" w:eastAsia="Times New Roman" w:hAnsi="Times New Roman" w:cs="Times New Roman"/>
          <w:sz w:val="24"/>
          <w:szCs w:val="24"/>
        </w:rPr>
        <w:t>sometimes thousands</w:t>
      </w:r>
      <w:r w:rsidR="00180CF5">
        <w:rPr>
          <w:rFonts w:ascii="Times New Roman" w:eastAsia="Times New Roman" w:hAnsi="Times New Roman" w:cs="Times New Roman"/>
          <w:sz w:val="24"/>
          <w:szCs w:val="24"/>
        </w:rPr>
        <w:t xml:space="preserve"> of al</w:t>
      </w:r>
      <w:r w:rsidR="00962C85">
        <w:rPr>
          <w:rFonts w:ascii="Times New Roman" w:eastAsia="Times New Roman" w:hAnsi="Times New Roman" w:cs="Times New Roman"/>
          <w:sz w:val="24"/>
          <w:szCs w:val="24"/>
        </w:rPr>
        <w:t>erts they can put out in a day, many of them being false</w:t>
      </w:r>
      <w:r w:rsidR="00D5344B">
        <w:rPr>
          <w:rFonts w:ascii="Times New Roman" w:eastAsia="Times New Roman" w:hAnsi="Times New Roman" w:cs="Times New Roman"/>
          <w:sz w:val="24"/>
          <w:szCs w:val="24"/>
        </w:rPr>
        <w:t xml:space="preserve"> alarms</w:t>
      </w:r>
      <w:r w:rsidR="00962C85">
        <w:rPr>
          <w:rFonts w:ascii="Times New Roman" w:eastAsia="Times New Roman" w:hAnsi="Times New Roman" w:cs="Times New Roman"/>
          <w:sz w:val="24"/>
          <w:szCs w:val="24"/>
        </w:rPr>
        <w:t>.</w:t>
      </w:r>
      <w:r w:rsidR="00C36B23">
        <w:rPr>
          <w:rFonts w:ascii="Times New Roman" w:eastAsia="Times New Roman" w:hAnsi="Times New Roman" w:cs="Times New Roman"/>
          <w:sz w:val="24"/>
          <w:szCs w:val="24"/>
        </w:rPr>
        <w:t xml:space="preserve"> </w:t>
      </w:r>
      <w:r w:rsidR="00C36B23" w:rsidRPr="00C36B23">
        <w:rPr>
          <w:rFonts w:ascii="Times New Roman" w:eastAsia="Times New Roman" w:hAnsi="Times New Roman" w:cs="Times New Roman"/>
          <w:color w:val="7030A0"/>
          <w:sz w:val="24"/>
          <w:szCs w:val="24"/>
        </w:rPr>
        <w:t>[10]</w:t>
      </w:r>
      <w:r w:rsidR="00C57E6C" w:rsidRPr="00C36B23">
        <w:rPr>
          <w:rFonts w:ascii="Times New Roman" w:eastAsia="Times New Roman" w:hAnsi="Times New Roman" w:cs="Times New Roman"/>
          <w:color w:val="7030A0"/>
          <w:sz w:val="24"/>
          <w:szCs w:val="24"/>
        </w:rPr>
        <w:t xml:space="preserve"> </w:t>
      </w:r>
      <w:r w:rsidR="00942432">
        <w:rPr>
          <w:rFonts w:ascii="Times New Roman" w:eastAsia="Times New Roman" w:hAnsi="Times New Roman" w:cs="Times New Roman"/>
          <w:sz w:val="24"/>
          <w:szCs w:val="24"/>
        </w:rPr>
        <w:t>Each of these alerts</w:t>
      </w:r>
      <w:r w:rsidR="001B79B8">
        <w:rPr>
          <w:rFonts w:ascii="Times New Roman" w:eastAsia="Times New Roman" w:hAnsi="Times New Roman" w:cs="Times New Roman"/>
          <w:sz w:val="24"/>
          <w:szCs w:val="24"/>
        </w:rPr>
        <w:t xml:space="preserve"> then </w:t>
      </w:r>
      <w:r w:rsidR="000022EA">
        <w:rPr>
          <w:rFonts w:ascii="Times New Roman" w:eastAsia="Times New Roman" w:hAnsi="Times New Roman" w:cs="Times New Roman"/>
          <w:sz w:val="24"/>
          <w:szCs w:val="24"/>
        </w:rPr>
        <w:t>must</w:t>
      </w:r>
      <w:r w:rsidR="001B79B8">
        <w:rPr>
          <w:rFonts w:ascii="Times New Roman" w:eastAsia="Times New Roman" w:hAnsi="Times New Roman" w:cs="Times New Roman"/>
          <w:sz w:val="24"/>
          <w:szCs w:val="24"/>
        </w:rPr>
        <w:t xml:space="preserve"> be </w:t>
      </w:r>
      <w:r w:rsidR="00124E11">
        <w:rPr>
          <w:rFonts w:ascii="Times New Roman" w:eastAsia="Times New Roman" w:hAnsi="Times New Roman" w:cs="Times New Roman"/>
          <w:sz w:val="24"/>
          <w:szCs w:val="24"/>
        </w:rPr>
        <w:t>i</w:t>
      </w:r>
      <w:r w:rsidR="000F2122">
        <w:rPr>
          <w:rFonts w:ascii="Times New Roman" w:eastAsia="Times New Roman" w:hAnsi="Times New Roman" w:cs="Times New Roman"/>
          <w:sz w:val="24"/>
          <w:szCs w:val="24"/>
        </w:rPr>
        <w:t xml:space="preserve">nvestigated individually by </w:t>
      </w:r>
      <w:r w:rsidR="009F724B">
        <w:rPr>
          <w:rFonts w:ascii="Times New Roman" w:eastAsia="Times New Roman" w:hAnsi="Times New Roman" w:cs="Times New Roman"/>
          <w:sz w:val="24"/>
          <w:szCs w:val="24"/>
        </w:rPr>
        <w:t xml:space="preserve">analysts to </w:t>
      </w:r>
      <w:r w:rsidR="00466940">
        <w:rPr>
          <w:rFonts w:ascii="Times New Roman" w:eastAsia="Times New Roman" w:hAnsi="Times New Roman" w:cs="Times New Roman"/>
          <w:sz w:val="24"/>
          <w:szCs w:val="24"/>
        </w:rPr>
        <w:t xml:space="preserve">determine their validity. This </w:t>
      </w:r>
      <w:r w:rsidR="00C44715">
        <w:rPr>
          <w:rFonts w:ascii="Times New Roman" w:eastAsia="Times New Roman" w:hAnsi="Times New Roman" w:cs="Times New Roman"/>
          <w:sz w:val="24"/>
          <w:szCs w:val="24"/>
        </w:rPr>
        <w:t xml:space="preserve">can quickly lead to </w:t>
      </w:r>
      <w:r w:rsidR="007D7A42">
        <w:rPr>
          <w:rFonts w:ascii="Times New Roman" w:eastAsia="Times New Roman" w:hAnsi="Times New Roman" w:cs="Times New Roman"/>
          <w:sz w:val="24"/>
          <w:szCs w:val="24"/>
        </w:rPr>
        <w:t xml:space="preserve">alert fatigue, </w:t>
      </w:r>
      <w:r w:rsidR="006E215D">
        <w:rPr>
          <w:rFonts w:ascii="Times New Roman" w:eastAsia="Times New Roman" w:hAnsi="Times New Roman" w:cs="Times New Roman"/>
          <w:sz w:val="24"/>
          <w:szCs w:val="24"/>
        </w:rPr>
        <w:t xml:space="preserve">in which </w:t>
      </w:r>
      <w:r w:rsidR="00267A7F">
        <w:rPr>
          <w:rFonts w:ascii="Times New Roman" w:eastAsia="Times New Roman" w:hAnsi="Times New Roman" w:cs="Times New Roman"/>
          <w:sz w:val="24"/>
          <w:szCs w:val="24"/>
        </w:rPr>
        <w:t xml:space="preserve">analysts begin to ignore </w:t>
      </w:r>
      <w:proofErr w:type="gramStart"/>
      <w:r w:rsidR="00267A7F">
        <w:rPr>
          <w:rFonts w:ascii="Times New Roman" w:eastAsia="Times New Roman" w:hAnsi="Times New Roman" w:cs="Times New Roman"/>
          <w:sz w:val="24"/>
          <w:szCs w:val="24"/>
        </w:rPr>
        <w:t xml:space="preserve">the </w:t>
      </w:r>
      <w:r w:rsidR="1056DE0E" w:rsidRPr="1C88E766">
        <w:rPr>
          <w:rFonts w:ascii="Times New Roman" w:eastAsia="Times New Roman" w:hAnsi="Times New Roman" w:cs="Times New Roman"/>
          <w:sz w:val="24"/>
          <w:szCs w:val="24"/>
        </w:rPr>
        <w:t xml:space="preserve"> intrusion</w:t>
      </w:r>
      <w:proofErr w:type="gramEnd"/>
      <w:r w:rsidR="1056DE0E" w:rsidRPr="1C88E766">
        <w:rPr>
          <w:rFonts w:ascii="Times New Roman" w:eastAsia="Times New Roman" w:hAnsi="Times New Roman" w:cs="Times New Roman"/>
          <w:sz w:val="24"/>
          <w:szCs w:val="24"/>
        </w:rPr>
        <w:t xml:space="preserve"> detection </w:t>
      </w:r>
      <w:r w:rsidR="00267A7F">
        <w:rPr>
          <w:rFonts w:ascii="Times New Roman" w:eastAsia="Times New Roman" w:hAnsi="Times New Roman" w:cs="Times New Roman"/>
          <w:sz w:val="24"/>
          <w:szCs w:val="24"/>
        </w:rPr>
        <w:t>system</w:t>
      </w:r>
      <w:r w:rsidR="00DE7927">
        <w:rPr>
          <w:rFonts w:ascii="Times New Roman" w:eastAsia="Times New Roman" w:hAnsi="Times New Roman" w:cs="Times New Roman"/>
          <w:sz w:val="24"/>
          <w:szCs w:val="24"/>
        </w:rPr>
        <w:t xml:space="preserve">, thereby </w:t>
      </w:r>
      <w:r w:rsidR="00004D03">
        <w:rPr>
          <w:rFonts w:ascii="Times New Roman" w:eastAsia="Times New Roman" w:hAnsi="Times New Roman" w:cs="Times New Roman"/>
          <w:sz w:val="24"/>
          <w:szCs w:val="24"/>
        </w:rPr>
        <w:t>under</w:t>
      </w:r>
      <w:r w:rsidR="008758AC">
        <w:rPr>
          <w:rFonts w:ascii="Times New Roman" w:eastAsia="Times New Roman" w:hAnsi="Times New Roman" w:cs="Times New Roman"/>
          <w:sz w:val="24"/>
          <w:szCs w:val="24"/>
        </w:rPr>
        <w:t>mining its usefulness and allowing real attacks to get through.</w:t>
      </w:r>
      <w:r w:rsidR="00924359">
        <w:rPr>
          <w:rFonts w:ascii="Times New Roman" w:eastAsia="Times New Roman" w:hAnsi="Times New Roman" w:cs="Times New Roman"/>
          <w:sz w:val="24"/>
          <w:szCs w:val="24"/>
        </w:rPr>
        <w:t xml:space="preserve"> </w:t>
      </w:r>
      <w:r w:rsidR="00494A21">
        <w:rPr>
          <w:rFonts w:ascii="Times New Roman" w:eastAsia="Times New Roman" w:hAnsi="Times New Roman" w:cs="Times New Roman"/>
          <w:sz w:val="24"/>
          <w:szCs w:val="24"/>
        </w:rPr>
        <w:t>T</w:t>
      </w:r>
      <w:r w:rsidR="00F06788">
        <w:rPr>
          <w:rFonts w:ascii="Times New Roman" w:eastAsia="Times New Roman" w:hAnsi="Times New Roman" w:cs="Times New Roman"/>
          <w:sz w:val="24"/>
          <w:szCs w:val="24"/>
        </w:rPr>
        <w:t>he central conceit</w:t>
      </w:r>
      <w:r w:rsidR="00F83032">
        <w:rPr>
          <w:rFonts w:ascii="Times New Roman" w:eastAsia="Times New Roman" w:hAnsi="Times New Roman" w:cs="Times New Roman"/>
          <w:sz w:val="24"/>
          <w:szCs w:val="24"/>
        </w:rPr>
        <w:t xml:space="preserve"> that </w:t>
      </w:r>
      <w:proofErr w:type="gramStart"/>
      <w:r w:rsidR="001D2BB3">
        <w:rPr>
          <w:rFonts w:ascii="Times New Roman" w:eastAsia="Times New Roman" w:hAnsi="Times New Roman" w:cs="Times New Roman"/>
          <w:sz w:val="24"/>
          <w:szCs w:val="24"/>
        </w:rPr>
        <w:t>anomaly based</w:t>
      </w:r>
      <w:proofErr w:type="gramEnd"/>
      <w:r w:rsidR="001D2BB3">
        <w:rPr>
          <w:rFonts w:ascii="Times New Roman" w:eastAsia="Times New Roman" w:hAnsi="Times New Roman" w:cs="Times New Roman"/>
          <w:sz w:val="24"/>
          <w:szCs w:val="24"/>
        </w:rPr>
        <w:t xml:space="preserve"> detection was built on</w:t>
      </w:r>
      <w:ins w:id="12" w:author="RYAN BOEHME" w:date="2020-06-30T03:55:00Z">
        <w:r w:rsidR="2A9D939C" w:rsidRPr="1C88E766">
          <w:rPr>
            <w:rFonts w:ascii="Times New Roman" w:eastAsia="Times New Roman" w:hAnsi="Times New Roman" w:cs="Times New Roman"/>
            <w:sz w:val="24"/>
            <w:szCs w:val="24"/>
          </w:rPr>
          <w:t>,</w:t>
        </w:r>
      </w:ins>
      <w:r w:rsidR="001D2BB3">
        <w:rPr>
          <w:rFonts w:ascii="Times New Roman" w:eastAsia="Times New Roman" w:hAnsi="Times New Roman" w:cs="Times New Roman"/>
          <w:sz w:val="24"/>
          <w:szCs w:val="24"/>
        </w:rPr>
        <w:t xml:space="preserve"> was that networks </w:t>
      </w:r>
      <w:r w:rsidR="006D35BF">
        <w:rPr>
          <w:rFonts w:ascii="Times New Roman" w:eastAsia="Times New Roman" w:hAnsi="Times New Roman" w:cs="Times New Roman"/>
          <w:sz w:val="24"/>
          <w:szCs w:val="24"/>
        </w:rPr>
        <w:t xml:space="preserve">have </w:t>
      </w:r>
      <w:r w:rsidR="004C5A0F">
        <w:rPr>
          <w:rFonts w:ascii="Times New Roman" w:eastAsia="Times New Roman" w:hAnsi="Times New Roman" w:cs="Times New Roman"/>
          <w:sz w:val="24"/>
          <w:szCs w:val="24"/>
        </w:rPr>
        <w:t>a “</w:t>
      </w:r>
      <w:r w:rsidR="00EF64AF">
        <w:rPr>
          <w:rFonts w:ascii="Times New Roman" w:eastAsia="Times New Roman" w:hAnsi="Times New Roman" w:cs="Times New Roman"/>
          <w:sz w:val="24"/>
          <w:szCs w:val="24"/>
        </w:rPr>
        <w:t xml:space="preserve">baseline” traffic behavior that can then be </w:t>
      </w:r>
      <w:r w:rsidR="00DF2D76">
        <w:rPr>
          <w:rFonts w:ascii="Times New Roman" w:eastAsia="Times New Roman" w:hAnsi="Times New Roman" w:cs="Times New Roman"/>
          <w:sz w:val="24"/>
          <w:szCs w:val="24"/>
        </w:rPr>
        <w:t xml:space="preserve">used to compare against new network </w:t>
      </w:r>
      <w:r w:rsidR="005743BA">
        <w:rPr>
          <w:rFonts w:ascii="Times New Roman" w:eastAsia="Times New Roman" w:hAnsi="Times New Roman" w:cs="Times New Roman"/>
          <w:sz w:val="24"/>
          <w:szCs w:val="24"/>
        </w:rPr>
        <w:t xml:space="preserve">traffic to find </w:t>
      </w:r>
      <w:r w:rsidR="0058218E">
        <w:rPr>
          <w:rFonts w:ascii="Times New Roman" w:eastAsia="Times New Roman" w:hAnsi="Times New Roman" w:cs="Times New Roman"/>
          <w:sz w:val="24"/>
          <w:szCs w:val="24"/>
        </w:rPr>
        <w:t>potential attacks.</w:t>
      </w:r>
      <w:r w:rsidR="00FF46A3">
        <w:rPr>
          <w:rFonts w:ascii="Times New Roman" w:eastAsia="Times New Roman" w:hAnsi="Times New Roman" w:cs="Times New Roman"/>
          <w:sz w:val="24"/>
          <w:szCs w:val="24"/>
        </w:rPr>
        <w:t xml:space="preserve"> While this may be </w:t>
      </w:r>
      <w:r w:rsidR="00D4639C">
        <w:rPr>
          <w:rFonts w:ascii="Times New Roman" w:eastAsia="Times New Roman" w:hAnsi="Times New Roman" w:cs="Times New Roman"/>
          <w:sz w:val="24"/>
          <w:szCs w:val="24"/>
        </w:rPr>
        <w:t xml:space="preserve">producible in a testing environment, it is not a realistic expectation for </w:t>
      </w:r>
      <w:r w:rsidR="008713EC">
        <w:rPr>
          <w:rFonts w:ascii="Times New Roman" w:eastAsia="Times New Roman" w:hAnsi="Times New Roman" w:cs="Times New Roman"/>
          <w:sz w:val="24"/>
          <w:szCs w:val="24"/>
        </w:rPr>
        <w:t>real world</w:t>
      </w:r>
      <w:r w:rsidR="002D534B">
        <w:rPr>
          <w:rFonts w:ascii="Times New Roman" w:eastAsia="Times New Roman" w:hAnsi="Times New Roman" w:cs="Times New Roman"/>
          <w:sz w:val="24"/>
          <w:szCs w:val="24"/>
        </w:rPr>
        <w:t xml:space="preserve"> deployment.</w:t>
      </w:r>
      <w:r w:rsidR="0058218E">
        <w:rPr>
          <w:rFonts w:ascii="Times New Roman" w:eastAsia="Times New Roman" w:hAnsi="Times New Roman" w:cs="Times New Roman"/>
          <w:sz w:val="24"/>
          <w:szCs w:val="24"/>
        </w:rPr>
        <w:t xml:space="preserve"> </w:t>
      </w:r>
      <w:r w:rsidR="67CC7FB7" w:rsidRPr="1C88E766">
        <w:rPr>
          <w:rFonts w:ascii="Times New Roman" w:eastAsia="Times New Roman" w:hAnsi="Times New Roman" w:cs="Times New Roman"/>
          <w:sz w:val="24"/>
          <w:szCs w:val="24"/>
        </w:rPr>
        <w:t>Creating</w:t>
      </w:r>
      <w:r w:rsidR="007D7D96">
        <w:rPr>
          <w:rFonts w:ascii="Times New Roman" w:eastAsia="Times New Roman" w:hAnsi="Times New Roman" w:cs="Times New Roman"/>
          <w:sz w:val="24"/>
          <w:szCs w:val="24"/>
        </w:rPr>
        <w:t xml:space="preserve"> a reliable </w:t>
      </w:r>
      <w:r w:rsidR="00904161">
        <w:rPr>
          <w:rFonts w:ascii="Times New Roman" w:eastAsia="Times New Roman" w:hAnsi="Times New Roman" w:cs="Times New Roman"/>
          <w:sz w:val="24"/>
          <w:szCs w:val="24"/>
        </w:rPr>
        <w:t xml:space="preserve">snapshot of “normal” traffic relies </w:t>
      </w:r>
      <w:r w:rsidR="00683321">
        <w:rPr>
          <w:rFonts w:ascii="Times New Roman" w:eastAsia="Times New Roman" w:hAnsi="Times New Roman" w:cs="Times New Roman"/>
          <w:sz w:val="24"/>
          <w:szCs w:val="24"/>
        </w:rPr>
        <w:t>on not only a massive dataset</w:t>
      </w:r>
      <w:r w:rsidR="00C758C9">
        <w:rPr>
          <w:rFonts w:ascii="Times New Roman" w:eastAsia="Times New Roman" w:hAnsi="Times New Roman" w:cs="Times New Roman"/>
          <w:sz w:val="24"/>
          <w:szCs w:val="24"/>
        </w:rPr>
        <w:t xml:space="preserve">, but a massive dataset over </w:t>
      </w:r>
      <w:r w:rsidR="009B48DE">
        <w:rPr>
          <w:rFonts w:ascii="Times New Roman" w:eastAsia="Times New Roman" w:hAnsi="Times New Roman" w:cs="Times New Roman"/>
          <w:sz w:val="24"/>
          <w:szCs w:val="24"/>
        </w:rPr>
        <w:t>a very long time</w:t>
      </w:r>
      <w:r w:rsidR="00B77A24">
        <w:rPr>
          <w:rFonts w:ascii="Times New Roman" w:eastAsia="Times New Roman" w:hAnsi="Times New Roman" w:cs="Times New Roman"/>
          <w:sz w:val="24"/>
          <w:szCs w:val="24"/>
        </w:rPr>
        <w:t>. Even once this is gathered</w:t>
      </w:r>
      <w:ins w:id="13" w:author="RYAN BOEHME" w:date="2020-06-30T03:56:00Z">
        <w:r w:rsidR="343B11CA" w:rsidRPr="1C88E766">
          <w:rPr>
            <w:rFonts w:ascii="Times New Roman" w:eastAsia="Times New Roman" w:hAnsi="Times New Roman" w:cs="Times New Roman"/>
            <w:sz w:val="24"/>
            <w:szCs w:val="24"/>
          </w:rPr>
          <w:t>,</w:t>
        </w:r>
      </w:ins>
      <w:r w:rsidR="00B77A24">
        <w:rPr>
          <w:rFonts w:ascii="Times New Roman" w:eastAsia="Times New Roman" w:hAnsi="Times New Roman" w:cs="Times New Roman"/>
          <w:sz w:val="24"/>
          <w:szCs w:val="24"/>
        </w:rPr>
        <w:t xml:space="preserve"> it still cannot account for </w:t>
      </w:r>
      <w:r w:rsidR="00557D2D">
        <w:rPr>
          <w:rFonts w:ascii="Times New Roman" w:eastAsia="Times New Roman" w:hAnsi="Times New Roman" w:cs="Times New Roman"/>
          <w:sz w:val="24"/>
          <w:szCs w:val="24"/>
        </w:rPr>
        <w:t>the chan</w:t>
      </w:r>
      <w:r w:rsidR="00AE716D">
        <w:rPr>
          <w:rFonts w:ascii="Times New Roman" w:eastAsia="Times New Roman" w:hAnsi="Times New Roman" w:cs="Times New Roman"/>
          <w:sz w:val="24"/>
          <w:szCs w:val="24"/>
        </w:rPr>
        <w:t xml:space="preserve">ges </w:t>
      </w:r>
      <w:r w:rsidR="00ED18C2">
        <w:rPr>
          <w:rFonts w:ascii="Times New Roman" w:eastAsia="Times New Roman" w:hAnsi="Times New Roman" w:cs="Times New Roman"/>
          <w:sz w:val="24"/>
          <w:szCs w:val="24"/>
        </w:rPr>
        <w:t xml:space="preserve">found in a network, especially one </w:t>
      </w:r>
      <w:r w:rsidR="00313C3D">
        <w:rPr>
          <w:rFonts w:ascii="Times New Roman" w:eastAsia="Times New Roman" w:hAnsi="Times New Roman" w:cs="Times New Roman"/>
          <w:sz w:val="24"/>
          <w:szCs w:val="24"/>
        </w:rPr>
        <w:t>at enterprise scale</w:t>
      </w:r>
      <w:r w:rsidR="00055EAF">
        <w:rPr>
          <w:rFonts w:ascii="Times New Roman" w:eastAsia="Times New Roman" w:hAnsi="Times New Roman" w:cs="Times New Roman"/>
          <w:sz w:val="24"/>
          <w:szCs w:val="24"/>
        </w:rPr>
        <w:t xml:space="preserve"> where this type of technology is most likely used.</w:t>
      </w:r>
      <w:r w:rsidR="00A46398">
        <w:rPr>
          <w:rFonts w:ascii="Times New Roman" w:eastAsia="Times New Roman" w:hAnsi="Times New Roman" w:cs="Times New Roman"/>
          <w:sz w:val="24"/>
          <w:szCs w:val="24"/>
        </w:rPr>
        <w:t xml:space="preserve"> </w:t>
      </w:r>
      <w:r w:rsidR="0007147B">
        <w:rPr>
          <w:rFonts w:ascii="Times New Roman" w:eastAsia="Times New Roman" w:hAnsi="Times New Roman" w:cs="Times New Roman"/>
          <w:sz w:val="24"/>
          <w:szCs w:val="24"/>
        </w:rPr>
        <w:t xml:space="preserve">Network demands fluctuate, employees </w:t>
      </w:r>
      <w:r w:rsidR="00805223">
        <w:rPr>
          <w:rFonts w:ascii="Times New Roman" w:eastAsia="Times New Roman" w:hAnsi="Times New Roman" w:cs="Times New Roman"/>
          <w:sz w:val="24"/>
          <w:szCs w:val="24"/>
        </w:rPr>
        <w:t xml:space="preserve">come and go, and </w:t>
      </w:r>
      <w:r w:rsidR="00EE32BF">
        <w:rPr>
          <w:rFonts w:ascii="Times New Roman" w:eastAsia="Times New Roman" w:hAnsi="Times New Roman" w:cs="Times New Roman"/>
          <w:sz w:val="24"/>
          <w:szCs w:val="24"/>
        </w:rPr>
        <w:t xml:space="preserve">new </w:t>
      </w:r>
      <w:r w:rsidR="00437D32">
        <w:rPr>
          <w:rFonts w:ascii="Times New Roman" w:eastAsia="Times New Roman" w:hAnsi="Times New Roman" w:cs="Times New Roman"/>
          <w:sz w:val="24"/>
          <w:szCs w:val="24"/>
        </w:rPr>
        <w:t xml:space="preserve">devices are </w:t>
      </w:r>
      <w:r w:rsidR="00A31C24">
        <w:rPr>
          <w:rFonts w:ascii="Times New Roman" w:eastAsia="Times New Roman" w:hAnsi="Times New Roman" w:cs="Times New Roman"/>
          <w:sz w:val="24"/>
          <w:szCs w:val="24"/>
        </w:rPr>
        <w:t xml:space="preserve">added and reconfigured </w:t>
      </w:r>
      <w:r w:rsidR="009245DD">
        <w:rPr>
          <w:rFonts w:ascii="Times New Roman" w:eastAsia="Times New Roman" w:hAnsi="Times New Roman" w:cs="Times New Roman"/>
          <w:sz w:val="24"/>
          <w:szCs w:val="24"/>
        </w:rPr>
        <w:t>every day.</w:t>
      </w:r>
      <w:r w:rsidR="008750EB">
        <w:rPr>
          <w:rFonts w:ascii="Times New Roman" w:eastAsia="Times New Roman" w:hAnsi="Times New Roman" w:cs="Times New Roman"/>
          <w:sz w:val="24"/>
          <w:szCs w:val="24"/>
        </w:rPr>
        <w:t xml:space="preserve"> This </w:t>
      </w:r>
      <w:r w:rsidR="008D4166">
        <w:rPr>
          <w:rFonts w:ascii="Times New Roman" w:eastAsia="Times New Roman" w:hAnsi="Times New Roman" w:cs="Times New Roman"/>
          <w:sz w:val="24"/>
          <w:szCs w:val="24"/>
        </w:rPr>
        <w:t>is not</w:t>
      </w:r>
      <w:r w:rsidR="008750EB">
        <w:rPr>
          <w:rFonts w:ascii="Times New Roman" w:eastAsia="Times New Roman" w:hAnsi="Times New Roman" w:cs="Times New Roman"/>
          <w:sz w:val="24"/>
          <w:szCs w:val="24"/>
        </w:rPr>
        <w:t xml:space="preserve"> even accounting for the widespread adoption of WFH and BYOD that </w:t>
      </w:r>
      <w:r w:rsidR="00732630">
        <w:rPr>
          <w:rFonts w:ascii="Times New Roman" w:eastAsia="Times New Roman" w:hAnsi="Times New Roman" w:cs="Times New Roman"/>
          <w:sz w:val="24"/>
          <w:szCs w:val="24"/>
        </w:rPr>
        <w:t>we are seeing currently.</w:t>
      </w:r>
      <w:r w:rsidR="001B1898">
        <w:rPr>
          <w:rFonts w:ascii="Times New Roman" w:eastAsia="Times New Roman" w:hAnsi="Times New Roman" w:cs="Times New Roman"/>
          <w:sz w:val="24"/>
          <w:szCs w:val="24"/>
        </w:rPr>
        <w:t xml:space="preserve"> Simpl</w:t>
      </w:r>
      <w:r w:rsidR="00890844">
        <w:rPr>
          <w:rFonts w:ascii="Times New Roman" w:eastAsia="Times New Roman" w:hAnsi="Times New Roman" w:cs="Times New Roman"/>
          <w:sz w:val="24"/>
          <w:szCs w:val="24"/>
        </w:rPr>
        <w:t>y put,</w:t>
      </w:r>
      <w:r w:rsidR="00966EF4">
        <w:rPr>
          <w:rFonts w:ascii="Times New Roman" w:eastAsia="Times New Roman" w:hAnsi="Times New Roman" w:cs="Times New Roman"/>
          <w:sz w:val="24"/>
          <w:szCs w:val="24"/>
        </w:rPr>
        <w:t xml:space="preserve"> the </w:t>
      </w:r>
      <w:r w:rsidR="00ED191A">
        <w:rPr>
          <w:rFonts w:ascii="Times New Roman" w:eastAsia="Times New Roman" w:hAnsi="Times New Roman" w:cs="Times New Roman"/>
          <w:sz w:val="24"/>
          <w:szCs w:val="24"/>
        </w:rPr>
        <w:t xml:space="preserve">only way to </w:t>
      </w:r>
      <w:r w:rsidR="00233E68">
        <w:rPr>
          <w:rFonts w:ascii="Times New Roman" w:eastAsia="Times New Roman" w:hAnsi="Times New Roman" w:cs="Times New Roman"/>
          <w:sz w:val="24"/>
          <w:szCs w:val="24"/>
        </w:rPr>
        <w:t xml:space="preserve">have a reliably high </w:t>
      </w:r>
      <w:r w:rsidR="004F210A">
        <w:rPr>
          <w:rFonts w:ascii="Times New Roman" w:eastAsia="Times New Roman" w:hAnsi="Times New Roman" w:cs="Times New Roman"/>
          <w:sz w:val="24"/>
          <w:szCs w:val="24"/>
        </w:rPr>
        <w:lastRenderedPageBreak/>
        <w:t>intrusion detection rate</w:t>
      </w:r>
      <w:r w:rsidR="002B27C4">
        <w:rPr>
          <w:rFonts w:ascii="Times New Roman" w:eastAsia="Times New Roman" w:hAnsi="Times New Roman" w:cs="Times New Roman"/>
          <w:sz w:val="24"/>
          <w:szCs w:val="24"/>
        </w:rPr>
        <w:t xml:space="preserve"> is to </w:t>
      </w:r>
      <w:r w:rsidR="005A00CD">
        <w:rPr>
          <w:rFonts w:ascii="Times New Roman" w:eastAsia="Times New Roman" w:hAnsi="Times New Roman" w:cs="Times New Roman"/>
          <w:sz w:val="24"/>
          <w:szCs w:val="24"/>
        </w:rPr>
        <w:t xml:space="preserve">also accept a </w:t>
      </w:r>
      <w:r w:rsidR="00587E62">
        <w:rPr>
          <w:rFonts w:ascii="Times New Roman" w:eastAsia="Times New Roman" w:hAnsi="Times New Roman" w:cs="Times New Roman"/>
          <w:sz w:val="24"/>
          <w:szCs w:val="24"/>
        </w:rPr>
        <w:t xml:space="preserve">very high </w:t>
      </w:r>
      <w:r w:rsidR="0060445D">
        <w:rPr>
          <w:rFonts w:ascii="Times New Roman" w:eastAsia="Times New Roman" w:hAnsi="Times New Roman" w:cs="Times New Roman"/>
          <w:sz w:val="24"/>
          <w:szCs w:val="24"/>
        </w:rPr>
        <w:t>false positive rate.</w:t>
      </w:r>
      <w:r w:rsidR="007965E8">
        <w:rPr>
          <w:rFonts w:ascii="Times New Roman" w:eastAsia="Times New Roman" w:hAnsi="Times New Roman" w:cs="Times New Roman"/>
          <w:sz w:val="24"/>
          <w:szCs w:val="24"/>
        </w:rPr>
        <w:t xml:space="preserve"> </w:t>
      </w:r>
      <w:r w:rsidR="007965E8" w:rsidRPr="004D5BAD">
        <w:rPr>
          <w:rFonts w:ascii="Times New Roman" w:eastAsia="Times New Roman" w:hAnsi="Times New Roman" w:cs="Times New Roman"/>
          <w:color w:val="7030A0"/>
          <w:sz w:val="24"/>
          <w:szCs w:val="24"/>
        </w:rPr>
        <w:t>[9]</w:t>
      </w:r>
      <w:r w:rsidR="000B188F" w:rsidRPr="004D5BAD">
        <w:rPr>
          <w:rFonts w:ascii="Times New Roman" w:eastAsia="Times New Roman" w:hAnsi="Times New Roman" w:cs="Times New Roman"/>
          <w:color w:val="7030A0"/>
          <w:sz w:val="24"/>
          <w:szCs w:val="24"/>
        </w:rPr>
        <w:t xml:space="preserve"> </w:t>
      </w:r>
      <w:r w:rsidR="00233613">
        <w:rPr>
          <w:rFonts w:ascii="Times New Roman" w:eastAsia="Times New Roman" w:hAnsi="Times New Roman" w:cs="Times New Roman"/>
          <w:sz w:val="24"/>
          <w:szCs w:val="24"/>
        </w:rPr>
        <w:t>S</w:t>
      </w:r>
      <w:r w:rsidR="00472B39">
        <w:rPr>
          <w:rFonts w:ascii="Times New Roman" w:eastAsia="Times New Roman" w:hAnsi="Times New Roman" w:cs="Times New Roman"/>
          <w:sz w:val="24"/>
          <w:szCs w:val="24"/>
        </w:rPr>
        <w:t>ome modern companies</w:t>
      </w:r>
      <w:r w:rsidR="00BF6C51">
        <w:rPr>
          <w:rFonts w:ascii="Times New Roman" w:eastAsia="Times New Roman" w:hAnsi="Times New Roman" w:cs="Times New Roman"/>
          <w:sz w:val="24"/>
          <w:szCs w:val="24"/>
        </w:rPr>
        <w:t xml:space="preserve">, for example Darktrace, </w:t>
      </w:r>
      <w:r w:rsidR="00051E87">
        <w:rPr>
          <w:rFonts w:ascii="Times New Roman" w:eastAsia="Times New Roman" w:hAnsi="Times New Roman" w:cs="Times New Roman"/>
          <w:sz w:val="24"/>
          <w:szCs w:val="24"/>
        </w:rPr>
        <w:t xml:space="preserve">claim that they have </w:t>
      </w:r>
      <w:r w:rsidR="00A203E9">
        <w:rPr>
          <w:rFonts w:ascii="Times New Roman" w:eastAsia="Times New Roman" w:hAnsi="Times New Roman" w:cs="Times New Roman"/>
          <w:sz w:val="24"/>
          <w:szCs w:val="24"/>
        </w:rPr>
        <w:t>found</w:t>
      </w:r>
      <w:r w:rsidR="007F7A1E">
        <w:rPr>
          <w:rFonts w:ascii="Times New Roman" w:eastAsia="Times New Roman" w:hAnsi="Times New Roman" w:cs="Times New Roman"/>
          <w:sz w:val="24"/>
          <w:szCs w:val="24"/>
        </w:rPr>
        <w:t xml:space="preserve"> a way </w:t>
      </w:r>
      <w:r w:rsidR="0001711E">
        <w:rPr>
          <w:rFonts w:ascii="Times New Roman" w:eastAsia="Times New Roman" w:hAnsi="Times New Roman" w:cs="Times New Roman"/>
          <w:sz w:val="24"/>
          <w:szCs w:val="24"/>
        </w:rPr>
        <w:t xml:space="preserve">around this by </w:t>
      </w:r>
      <w:r w:rsidR="00663BD8">
        <w:rPr>
          <w:rFonts w:ascii="Times New Roman" w:eastAsia="Times New Roman" w:hAnsi="Times New Roman" w:cs="Times New Roman"/>
          <w:sz w:val="24"/>
          <w:szCs w:val="24"/>
        </w:rPr>
        <w:t>adding “deep learning” into their algorithms</w:t>
      </w:r>
      <w:r w:rsidR="00E10253">
        <w:rPr>
          <w:rFonts w:ascii="Times New Roman" w:eastAsia="Times New Roman" w:hAnsi="Times New Roman" w:cs="Times New Roman"/>
          <w:sz w:val="24"/>
          <w:szCs w:val="24"/>
        </w:rPr>
        <w:t>.</w:t>
      </w:r>
      <w:r w:rsidR="00B12AED">
        <w:rPr>
          <w:rFonts w:ascii="Times New Roman" w:eastAsia="Times New Roman" w:hAnsi="Times New Roman" w:cs="Times New Roman"/>
          <w:sz w:val="24"/>
          <w:szCs w:val="24"/>
        </w:rPr>
        <w:t xml:space="preserve"> Administrators that actually</w:t>
      </w:r>
      <w:r w:rsidR="000D59A3">
        <w:rPr>
          <w:rFonts w:ascii="Times New Roman" w:eastAsia="Times New Roman" w:hAnsi="Times New Roman" w:cs="Times New Roman"/>
          <w:sz w:val="24"/>
          <w:szCs w:val="24"/>
        </w:rPr>
        <w:t xml:space="preserve"> </w:t>
      </w:r>
      <w:r w:rsidR="007D2482">
        <w:rPr>
          <w:rFonts w:ascii="Times New Roman" w:eastAsia="Times New Roman" w:hAnsi="Times New Roman" w:cs="Times New Roman"/>
          <w:sz w:val="24"/>
          <w:szCs w:val="24"/>
        </w:rPr>
        <w:t xml:space="preserve">work with the </w:t>
      </w:r>
      <w:r w:rsidR="005D49FC">
        <w:rPr>
          <w:rFonts w:ascii="Times New Roman" w:eastAsia="Times New Roman" w:hAnsi="Times New Roman" w:cs="Times New Roman"/>
          <w:sz w:val="24"/>
          <w:szCs w:val="24"/>
        </w:rPr>
        <w:t>software, however, have found it to be plagued with the same problems as</w:t>
      </w:r>
      <w:r w:rsidR="002A35E3">
        <w:rPr>
          <w:rFonts w:ascii="Times New Roman" w:eastAsia="Times New Roman" w:hAnsi="Times New Roman" w:cs="Times New Roman"/>
          <w:sz w:val="24"/>
          <w:szCs w:val="24"/>
        </w:rPr>
        <w:t xml:space="preserve"> </w:t>
      </w:r>
      <w:proofErr w:type="gramStart"/>
      <w:r w:rsidR="002A35E3">
        <w:rPr>
          <w:rFonts w:ascii="Times New Roman" w:eastAsia="Times New Roman" w:hAnsi="Times New Roman" w:cs="Times New Roman"/>
          <w:sz w:val="24"/>
          <w:szCs w:val="24"/>
        </w:rPr>
        <w:t>anomaly based</w:t>
      </w:r>
      <w:proofErr w:type="gramEnd"/>
      <w:r w:rsidR="002A35E3">
        <w:rPr>
          <w:rFonts w:ascii="Times New Roman" w:eastAsia="Times New Roman" w:hAnsi="Times New Roman" w:cs="Times New Roman"/>
          <w:sz w:val="24"/>
          <w:szCs w:val="24"/>
        </w:rPr>
        <w:t xml:space="preserve"> systems that came before it. </w:t>
      </w:r>
      <w:r w:rsidR="002A35E3" w:rsidRPr="004D5BAD">
        <w:rPr>
          <w:rFonts w:ascii="Times New Roman" w:eastAsia="Times New Roman" w:hAnsi="Times New Roman" w:cs="Times New Roman"/>
          <w:color w:val="7030A0"/>
          <w:sz w:val="24"/>
          <w:szCs w:val="24"/>
        </w:rPr>
        <w:t>[11]</w:t>
      </w:r>
    </w:p>
    <w:p w14:paraId="35BD5A43" w14:textId="6A5E6536" w:rsidR="169CFD8F" w:rsidRDefault="169CFD8F" w:rsidP="1C88E766">
      <w:pPr>
        <w:spacing w:after="0"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 xml:space="preserve">A final example of an attack on the very foundation of </w:t>
      </w:r>
      <w:proofErr w:type="gramStart"/>
      <w:r w:rsidRPr="5FE560EA">
        <w:rPr>
          <w:rFonts w:ascii="Times New Roman" w:eastAsia="Times New Roman" w:hAnsi="Times New Roman" w:cs="Times New Roman"/>
          <w:sz w:val="24"/>
          <w:szCs w:val="24"/>
        </w:rPr>
        <w:t>anomaly based</w:t>
      </w:r>
      <w:proofErr w:type="gramEnd"/>
      <w:r w:rsidRPr="5FE560EA">
        <w:rPr>
          <w:rFonts w:ascii="Times New Roman" w:eastAsia="Times New Roman" w:hAnsi="Times New Roman" w:cs="Times New Roman"/>
          <w:sz w:val="24"/>
          <w:szCs w:val="24"/>
        </w:rPr>
        <w:t xml:space="preserve"> detection</w:t>
      </w:r>
      <w:r w:rsidR="088F7340" w:rsidRPr="5FE560EA">
        <w:rPr>
          <w:rFonts w:ascii="Times New Roman" w:eastAsia="Times New Roman" w:hAnsi="Times New Roman" w:cs="Times New Roman"/>
          <w:sz w:val="24"/>
          <w:szCs w:val="24"/>
        </w:rPr>
        <w:t xml:space="preserve"> is very similar to the </w:t>
      </w:r>
      <w:r w:rsidR="7386D8E1" w:rsidRPr="5FE560EA">
        <w:rPr>
          <w:rFonts w:ascii="Times New Roman" w:eastAsia="Times New Roman" w:hAnsi="Times New Roman" w:cs="Times New Roman"/>
          <w:sz w:val="24"/>
          <w:szCs w:val="24"/>
        </w:rPr>
        <w:t>concept of adversarial learning but has to do with user beha</w:t>
      </w:r>
      <w:r w:rsidR="2CEF3163" w:rsidRPr="5FE560EA">
        <w:rPr>
          <w:rFonts w:ascii="Times New Roman" w:eastAsia="Times New Roman" w:hAnsi="Times New Roman" w:cs="Times New Roman"/>
          <w:sz w:val="24"/>
          <w:szCs w:val="24"/>
        </w:rPr>
        <w:t xml:space="preserve">vior. </w:t>
      </w:r>
      <w:r w:rsidR="3A432394" w:rsidRPr="5FE560EA">
        <w:rPr>
          <w:rFonts w:ascii="Times New Roman" w:eastAsia="Times New Roman" w:hAnsi="Times New Roman" w:cs="Times New Roman"/>
          <w:sz w:val="24"/>
          <w:szCs w:val="24"/>
        </w:rPr>
        <w:t>In a world of increasingly complex authentication policies, attackers are</w:t>
      </w:r>
      <w:r w:rsidR="05881D92" w:rsidRPr="5FE560EA">
        <w:rPr>
          <w:rFonts w:ascii="Times New Roman" w:eastAsia="Times New Roman" w:hAnsi="Times New Roman" w:cs="Times New Roman"/>
          <w:sz w:val="24"/>
          <w:szCs w:val="24"/>
        </w:rPr>
        <w:t xml:space="preserve"> increasingly</w:t>
      </w:r>
      <w:r w:rsidR="2DEE1D47" w:rsidRPr="5FE560EA">
        <w:rPr>
          <w:rFonts w:ascii="Times New Roman" w:eastAsia="Times New Roman" w:hAnsi="Times New Roman" w:cs="Times New Roman"/>
          <w:sz w:val="24"/>
          <w:szCs w:val="24"/>
        </w:rPr>
        <w:t xml:space="preserve"> looking to </w:t>
      </w:r>
      <w:r w:rsidR="2F401DD1" w:rsidRPr="5FE560EA">
        <w:rPr>
          <w:rFonts w:ascii="Times New Roman" w:eastAsia="Times New Roman" w:hAnsi="Times New Roman" w:cs="Times New Roman"/>
          <w:sz w:val="24"/>
          <w:szCs w:val="24"/>
        </w:rPr>
        <w:t>steal</w:t>
      </w:r>
      <w:r w:rsidR="333CE8A3" w:rsidRPr="5FE560EA">
        <w:rPr>
          <w:rFonts w:ascii="Times New Roman" w:eastAsia="Times New Roman" w:hAnsi="Times New Roman" w:cs="Times New Roman"/>
          <w:sz w:val="24"/>
          <w:szCs w:val="24"/>
        </w:rPr>
        <w:t xml:space="preserve"> </w:t>
      </w:r>
      <w:r w:rsidR="2F401DD1" w:rsidRPr="5FE560EA">
        <w:rPr>
          <w:rFonts w:ascii="Times New Roman" w:eastAsia="Times New Roman" w:hAnsi="Times New Roman" w:cs="Times New Roman"/>
          <w:sz w:val="24"/>
          <w:szCs w:val="24"/>
        </w:rPr>
        <w:t>legit</w:t>
      </w:r>
      <w:r w:rsidR="3BBF2C03" w:rsidRPr="5FE560EA">
        <w:rPr>
          <w:rFonts w:ascii="Times New Roman" w:eastAsia="Times New Roman" w:hAnsi="Times New Roman" w:cs="Times New Roman"/>
          <w:sz w:val="24"/>
          <w:szCs w:val="24"/>
        </w:rPr>
        <w:t xml:space="preserve">imate credentials </w:t>
      </w:r>
      <w:r w:rsidR="0599F2FB" w:rsidRPr="5FE560EA">
        <w:rPr>
          <w:rFonts w:ascii="Times New Roman" w:eastAsia="Times New Roman" w:hAnsi="Times New Roman" w:cs="Times New Roman"/>
          <w:sz w:val="24"/>
          <w:szCs w:val="24"/>
        </w:rPr>
        <w:t>to conduct their operations</w:t>
      </w:r>
      <w:r w:rsidR="7AF85E35" w:rsidRPr="5FE560EA">
        <w:rPr>
          <w:rFonts w:ascii="Times New Roman" w:eastAsia="Times New Roman" w:hAnsi="Times New Roman" w:cs="Times New Roman"/>
          <w:sz w:val="24"/>
          <w:szCs w:val="24"/>
        </w:rPr>
        <w:t>.</w:t>
      </w:r>
      <w:r w:rsidR="00E559AF" w:rsidRPr="5FE560EA">
        <w:rPr>
          <w:rFonts w:ascii="Times New Roman" w:eastAsia="Times New Roman" w:hAnsi="Times New Roman" w:cs="Times New Roman"/>
          <w:sz w:val="24"/>
          <w:szCs w:val="24"/>
        </w:rPr>
        <w:t xml:space="preserve"> </w:t>
      </w:r>
      <w:r w:rsidR="6978B1BE" w:rsidRPr="5FE560EA">
        <w:rPr>
          <w:rFonts w:ascii="Times New Roman" w:eastAsia="Times New Roman" w:hAnsi="Times New Roman" w:cs="Times New Roman"/>
          <w:sz w:val="24"/>
          <w:szCs w:val="24"/>
        </w:rPr>
        <w:t xml:space="preserve">It also highlights the fact that some </w:t>
      </w:r>
      <w:r w:rsidR="45F4E2EE" w:rsidRPr="5FE560EA">
        <w:rPr>
          <w:rFonts w:ascii="Times New Roman" w:eastAsia="Times New Roman" w:hAnsi="Times New Roman" w:cs="Times New Roman"/>
          <w:sz w:val="24"/>
          <w:szCs w:val="24"/>
        </w:rPr>
        <w:t xml:space="preserve">malicious network traffic </w:t>
      </w:r>
      <w:r w:rsidR="31AE8ACE" w:rsidRPr="5FE560EA">
        <w:rPr>
          <w:rFonts w:ascii="Times New Roman" w:eastAsia="Times New Roman" w:hAnsi="Times New Roman" w:cs="Times New Roman"/>
          <w:sz w:val="24"/>
          <w:szCs w:val="24"/>
        </w:rPr>
        <w:t>can look</w:t>
      </w:r>
      <w:r w:rsidR="2BB689CA" w:rsidRPr="5FE560EA">
        <w:rPr>
          <w:rFonts w:ascii="Times New Roman" w:eastAsia="Times New Roman" w:hAnsi="Times New Roman" w:cs="Times New Roman"/>
          <w:sz w:val="24"/>
          <w:szCs w:val="24"/>
        </w:rPr>
        <w:t xml:space="preserve"> just like</w:t>
      </w:r>
      <w:r w:rsidR="02A63964" w:rsidRPr="5FE560EA">
        <w:rPr>
          <w:rFonts w:ascii="Times New Roman" w:eastAsia="Times New Roman" w:hAnsi="Times New Roman" w:cs="Times New Roman"/>
          <w:sz w:val="24"/>
          <w:szCs w:val="24"/>
        </w:rPr>
        <w:t xml:space="preserve"> legitimate traffic, making it</w:t>
      </w:r>
      <w:r w:rsidR="14F7B7D9" w:rsidRPr="5FE560EA">
        <w:rPr>
          <w:rFonts w:ascii="Times New Roman" w:eastAsia="Times New Roman" w:hAnsi="Times New Roman" w:cs="Times New Roman"/>
          <w:sz w:val="24"/>
          <w:szCs w:val="24"/>
        </w:rPr>
        <w:t xml:space="preserve"> very difficult to identify.</w:t>
      </w:r>
      <w:r w:rsidR="3C9F1505" w:rsidRPr="5FE560EA">
        <w:rPr>
          <w:rFonts w:ascii="Times New Roman" w:eastAsia="Times New Roman" w:hAnsi="Times New Roman" w:cs="Times New Roman"/>
          <w:sz w:val="24"/>
          <w:szCs w:val="24"/>
        </w:rPr>
        <w:t xml:space="preserve"> </w:t>
      </w:r>
    </w:p>
    <w:p w14:paraId="6EFC36A2" w14:textId="6576F07A" w:rsidR="169CFD8F" w:rsidRDefault="68367DEE" w:rsidP="1C88E766">
      <w:pPr>
        <w:spacing w:after="0" w:line="480" w:lineRule="auto"/>
        <w:ind w:firstLine="720"/>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 xml:space="preserve">It is expected that an attacker with compromised credentials will likely not know the network architecture and will act erratically as they attempt to move laterally towards a target. Some anomaly-based intrusion detection systems are designed to alert on this unusual behavior. In a study conducted by researchers from the University of Lima and Indra Digital Labs, it was demonstrated how an attacker could bypass detection by mimicking the behavior of a normal user while still attempting to engage in malicious behavior. They demonstrated this through three separate strategies: obfuscation, action pruning, and noise generation. Obfuscation simply entails performing legitimate user actions in between malicious actions </w:t>
      </w:r>
      <w:proofErr w:type="gramStart"/>
      <w:r w:rsidRPr="1C88E766">
        <w:rPr>
          <w:rFonts w:ascii="Times New Roman" w:eastAsia="Times New Roman" w:hAnsi="Times New Roman" w:cs="Times New Roman"/>
          <w:sz w:val="24"/>
          <w:szCs w:val="24"/>
        </w:rPr>
        <w:t>in order to</w:t>
      </w:r>
      <w:proofErr w:type="gramEnd"/>
      <w:r w:rsidRPr="1C88E766">
        <w:rPr>
          <w:rFonts w:ascii="Times New Roman" w:eastAsia="Times New Roman" w:hAnsi="Times New Roman" w:cs="Times New Roman"/>
          <w:sz w:val="24"/>
          <w:szCs w:val="24"/>
        </w:rPr>
        <w:t xml:space="preserve"> water down what would normally qualify as alert criteria. Action pruning is slightly more difficult as it requires the attacker to have some understanding of the monitoring time periods used by the detection system. Detection systems can employ a timed period, called an “event horizon”, in which they look for subsequent network actions to determine if an attack is taking place. By reducing the number of actions an attacker takes during each monitoring period, they can continue to operate </w:t>
      </w:r>
      <w:r w:rsidRPr="1C88E766">
        <w:rPr>
          <w:rFonts w:ascii="Times New Roman" w:eastAsia="Times New Roman" w:hAnsi="Times New Roman" w:cs="Times New Roman"/>
          <w:sz w:val="24"/>
          <w:szCs w:val="24"/>
        </w:rPr>
        <w:lastRenderedPageBreak/>
        <w:t xml:space="preserve">without raising alerts. Noise generation is effectively a combination of the previous two categories where an attacker pads malicious activity with normal activity in a monitoring period. Using these techniques, they were able to reduce detection rates significantly, with </w:t>
      </w:r>
      <w:proofErr w:type="gramStart"/>
      <w:r w:rsidRPr="1C88E766">
        <w:rPr>
          <w:rFonts w:ascii="Times New Roman" w:eastAsia="Times New Roman" w:hAnsi="Times New Roman" w:cs="Times New Roman"/>
          <w:sz w:val="24"/>
          <w:szCs w:val="24"/>
        </w:rPr>
        <w:t>an</w:t>
      </w:r>
      <w:proofErr w:type="gramEnd"/>
      <w:r w:rsidRPr="1C88E766">
        <w:rPr>
          <w:rFonts w:ascii="Times New Roman" w:eastAsia="Times New Roman" w:hAnsi="Times New Roman" w:cs="Times New Roman"/>
          <w:sz w:val="24"/>
          <w:szCs w:val="24"/>
        </w:rPr>
        <w:t xml:space="preserve"> corresponding decrease in detection for number of actions observed. This demonstrates the lack of utility of anomaly-based systems when facing a skillful, long-term attack.</w:t>
      </w:r>
    </w:p>
    <w:p w14:paraId="2B2A0E5E" w14:textId="66A51EDA" w:rsidR="169CFD8F" w:rsidRDefault="68367DEE" w:rsidP="1C88E766">
      <w:pPr>
        <w:spacing w:after="0" w:line="480" w:lineRule="auto"/>
        <w:ind w:firstLine="720"/>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 xml:space="preserve">A possible defense against such an attack would be tuning monitoring period intervals in such a way that it makes attacks relying on this behavior impractical and cumbersome. Shortening the event horizon to get a more granular view of malicious behavior sequences would make it harder to obfuscate malicious actions. Lengthening the event horizon, would be much more computationally expensive, but it could be done while tightening up the alerting parameters to make action pruning unfeasible. Either way, it must accept that </w:t>
      </w:r>
      <w:proofErr w:type="gramStart"/>
      <w:r w:rsidRPr="1C88E766">
        <w:rPr>
          <w:rFonts w:ascii="Times New Roman" w:eastAsia="Times New Roman" w:hAnsi="Times New Roman" w:cs="Times New Roman"/>
          <w:sz w:val="24"/>
          <w:szCs w:val="24"/>
        </w:rPr>
        <w:t>both of these</w:t>
      </w:r>
      <w:proofErr w:type="gramEnd"/>
      <w:r w:rsidRPr="1C88E766">
        <w:rPr>
          <w:rFonts w:ascii="Times New Roman" w:eastAsia="Times New Roman" w:hAnsi="Times New Roman" w:cs="Times New Roman"/>
          <w:sz w:val="24"/>
          <w:szCs w:val="24"/>
        </w:rPr>
        <w:t xml:space="preserve"> strategies would lead to an increase in false positive alerts caused by legitimate users.</w:t>
      </w:r>
    </w:p>
    <w:p w14:paraId="22680474" w14:textId="59CC20B9" w:rsidR="169CFD8F" w:rsidRDefault="169CFD8F" w:rsidP="1C88E766">
      <w:pPr>
        <w:spacing w:after="0" w:line="480" w:lineRule="auto"/>
        <w:ind w:firstLine="720"/>
        <w:rPr>
          <w:rFonts w:ascii="Times New Roman" w:eastAsia="Times New Roman" w:hAnsi="Times New Roman" w:cs="Times New Roman"/>
          <w:sz w:val="24"/>
          <w:szCs w:val="24"/>
        </w:rPr>
      </w:pPr>
    </w:p>
    <w:p w14:paraId="7070B989" w14:textId="7C5460EB" w:rsidR="169CFD8F" w:rsidRDefault="169CFD8F" w:rsidP="1C88E766">
      <w:pPr>
        <w:spacing w:after="0" w:line="480" w:lineRule="auto"/>
        <w:ind w:firstLine="720"/>
        <w:rPr>
          <w:rFonts w:ascii="Times New Roman" w:eastAsia="Times New Roman" w:hAnsi="Times New Roman" w:cs="Times New Roman"/>
          <w:sz w:val="24"/>
          <w:szCs w:val="24"/>
        </w:rPr>
      </w:pPr>
    </w:p>
    <w:p w14:paraId="798382B2" w14:textId="12EF622A" w:rsidR="169CFD8F" w:rsidRDefault="169CFD8F" w:rsidP="1C88E766">
      <w:pPr>
        <w:spacing w:after="0" w:line="480" w:lineRule="auto"/>
        <w:ind w:firstLine="720"/>
        <w:rPr>
          <w:rFonts w:ascii="Times New Roman" w:eastAsia="Times New Roman" w:hAnsi="Times New Roman" w:cs="Times New Roman"/>
          <w:sz w:val="24"/>
          <w:szCs w:val="24"/>
        </w:rPr>
      </w:pPr>
    </w:p>
    <w:p w14:paraId="58E8C1B6" w14:textId="727E7BAB" w:rsidR="169CFD8F" w:rsidRDefault="3C9F1505" w:rsidP="5FE560EA">
      <w:pPr>
        <w:spacing w:after="0"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One particularl</w:t>
      </w:r>
      <w:r w:rsidR="447D10EA" w:rsidRPr="5FE560EA">
        <w:rPr>
          <w:rFonts w:ascii="Times New Roman" w:eastAsia="Times New Roman" w:hAnsi="Times New Roman" w:cs="Times New Roman"/>
          <w:sz w:val="24"/>
          <w:szCs w:val="24"/>
        </w:rPr>
        <w:t>y effective method of disguising malicious traffic involves the utilization of encryption.</w:t>
      </w:r>
    </w:p>
    <w:p w14:paraId="1CEA11AB" w14:textId="617B2E94" w:rsidR="1C88E766" w:rsidRDefault="1C88E766" w:rsidP="1C88E766">
      <w:pPr>
        <w:spacing w:after="0" w:line="480" w:lineRule="auto"/>
        <w:ind w:firstLine="720"/>
        <w:rPr>
          <w:rFonts w:ascii="Times New Roman" w:eastAsia="Times New Roman" w:hAnsi="Times New Roman" w:cs="Times New Roman"/>
          <w:sz w:val="24"/>
          <w:szCs w:val="24"/>
        </w:rPr>
      </w:pPr>
    </w:p>
    <w:p w14:paraId="50798E12" w14:textId="2A7B97CA" w:rsidR="7547701C" w:rsidRDefault="7547701C" w:rsidP="1C88E766">
      <w:pPr>
        <w:spacing w:after="0"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Encrypted Evasion</w:t>
      </w:r>
    </w:p>
    <w:p w14:paraId="1C6544B9" w14:textId="24C134EA" w:rsidR="5FE560EA" w:rsidRDefault="3E0FEC71" w:rsidP="5FE560EA">
      <w:pPr>
        <w:spacing w:line="480" w:lineRule="auto"/>
        <w:ind w:firstLine="720"/>
        <w:rPr>
          <w:rFonts w:ascii="Times New Roman" w:eastAsia="Times New Roman" w:hAnsi="Times New Roman" w:cs="Times New Roman"/>
          <w:sz w:val="24"/>
          <w:szCs w:val="24"/>
        </w:rPr>
      </w:pPr>
      <w:r w:rsidRPr="1C88E766">
        <w:rPr>
          <w:rFonts w:ascii="Times New Roman" w:eastAsia="Times New Roman" w:hAnsi="Times New Roman" w:cs="Times New Roman"/>
          <w:sz w:val="24"/>
          <w:szCs w:val="24"/>
        </w:rPr>
        <w:t>[</w:t>
      </w:r>
      <w:r w:rsidR="0E7D01CF" w:rsidRPr="1C88E766">
        <w:rPr>
          <w:rFonts w:ascii="Times New Roman" w:eastAsia="Times New Roman" w:hAnsi="Times New Roman" w:cs="Times New Roman"/>
          <w:sz w:val="24"/>
          <w:szCs w:val="24"/>
        </w:rPr>
        <w:t>transition</w:t>
      </w:r>
      <w:r w:rsidR="738297F0" w:rsidRPr="1C88E766">
        <w:rPr>
          <w:rFonts w:ascii="Times New Roman" w:eastAsia="Times New Roman" w:hAnsi="Times New Roman" w:cs="Times New Roman"/>
          <w:sz w:val="24"/>
          <w:szCs w:val="24"/>
        </w:rPr>
        <w:t>]</w:t>
      </w:r>
      <w:r w:rsidR="34A8B4E8" w:rsidRPr="5FE560EA">
        <w:rPr>
          <w:rFonts w:ascii="Times New Roman" w:eastAsia="Times New Roman" w:hAnsi="Times New Roman" w:cs="Times New Roman"/>
          <w:sz w:val="24"/>
          <w:szCs w:val="24"/>
        </w:rPr>
        <w:t xml:space="preserve"> if network traffic is encrypted, NIDS cannot analyze it. Attackers use this to their advantage by encrypting their own malicious traffic and thereby completely evading deep packet inspection (7 Roques).  TLS-based threats allow bad actors to deposit payloads, exfiltrate data, obfuscate </w:t>
      </w:r>
      <w:r w:rsidR="79C623D3" w:rsidRPr="1C88E766">
        <w:rPr>
          <w:rFonts w:ascii="Times New Roman" w:eastAsia="Times New Roman" w:hAnsi="Times New Roman" w:cs="Times New Roman"/>
          <w:sz w:val="24"/>
          <w:szCs w:val="24"/>
        </w:rPr>
        <w:t>C</w:t>
      </w:r>
      <w:r w:rsidR="0AB66A43" w:rsidRPr="1C88E766">
        <w:rPr>
          <w:rFonts w:ascii="Times New Roman" w:eastAsia="Times New Roman" w:hAnsi="Times New Roman" w:cs="Times New Roman"/>
          <w:sz w:val="24"/>
          <w:szCs w:val="24"/>
        </w:rPr>
        <w:t>2</w:t>
      </w:r>
      <w:r w:rsidR="34A8B4E8" w:rsidRPr="5FE560EA">
        <w:rPr>
          <w:rFonts w:ascii="Times New Roman" w:eastAsia="Times New Roman" w:hAnsi="Times New Roman" w:cs="Times New Roman"/>
          <w:sz w:val="24"/>
          <w:szCs w:val="24"/>
        </w:rPr>
        <w:t xml:space="preserve"> commands, and of course, execute phishing schemes more believably. A </w:t>
      </w:r>
      <w:r w:rsidR="34A8B4E8" w:rsidRPr="5FE560EA">
        <w:rPr>
          <w:rFonts w:ascii="Times New Roman" w:eastAsia="Times New Roman" w:hAnsi="Times New Roman" w:cs="Times New Roman"/>
          <w:sz w:val="24"/>
          <w:szCs w:val="24"/>
        </w:rPr>
        <w:lastRenderedPageBreak/>
        <w:t>notable example of</w:t>
      </w:r>
      <w:r w:rsidR="79C623D3" w:rsidRPr="1C88E766">
        <w:rPr>
          <w:rFonts w:ascii="Times New Roman" w:eastAsia="Times New Roman" w:hAnsi="Times New Roman" w:cs="Times New Roman"/>
          <w:sz w:val="24"/>
          <w:szCs w:val="24"/>
        </w:rPr>
        <w:t xml:space="preserve"> </w:t>
      </w:r>
      <w:r w:rsidR="18706386" w:rsidRPr="1C88E766">
        <w:rPr>
          <w:rFonts w:ascii="Times New Roman" w:eastAsia="Times New Roman" w:hAnsi="Times New Roman" w:cs="Times New Roman"/>
          <w:sz w:val="24"/>
          <w:szCs w:val="24"/>
        </w:rPr>
        <w:t>this</w:t>
      </w:r>
      <w:r w:rsidR="34A8B4E8" w:rsidRPr="5FE560EA">
        <w:rPr>
          <w:rFonts w:ascii="Times New Roman" w:eastAsia="Times New Roman" w:hAnsi="Times New Roman" w:cs="Times New Roman"/>
          <w:sz w:val="24"/>
          <w:szCs w:val="24"/>
        </w:rPr>
        <w:t xml:space="preserve"> includes the financial trojan </w:t>
      </w:r>
      <w:proofErr w:type="spellStart"/>
      <w:r w:rsidR="34A8B4E8" w:rsidRPr="5FE560EA">
        <w:rPr>
          <w:rFonts w:ascii="Times New Roman" w:eastAsia="Times New Roman" w:hAnsi="Times New Roman" w:cs="Times New Roman"/>
          <w:sz w:val="24"/>
          <w:szCs w:val="24"/>
        </w:rPr>
        <w:t>Dridex</w:t>
      </w:r>
      <w:proofErr w:type="spellEnd"/>
      <w:r w:rsidR="34A8B4E8" w:rsidRPr="5FE560EA">
        <w:rPr>
          <w:rFonts w:ascii="Times New Roman" w:eastAsia="Times New Roman" w:hAnsi="Times New Roman" w:cs="Times New Roman"/>
          <w:sz w:val="24"/>
          <w:szCs w:val="24"/>
        </w:rPr>
        <w:t xml:space="preserve">, a banking malware that relies on TLS encryption to both download and successfully communicate with its C2 server. What is interesting to note is that </w:t>
      </w:r>
      <w:proofErr w:type="spellStart"/>
      <w:r w:rsidR="34A8B4E8" w:rsidRPr="5FE560EA">
        <w:rPr>
          <w:rFonts w:ascii="Times New Roman" w:eastAsia="Times New Roman" w:hAnsi="Times New Roman" w:cs="Times New Roman"/>
          <w:sz w:val="24"/>
          <w:szCs w:val="24"/>
        </w:rPr>
        <w:t>Dridex</w:t>
      </w:r>
      <w:proofErr w:type="spellEnd"/>
      <w:r w:rsidR="34A8B4E8" w:rsidRPr="5FE560EA">
        <w:rPr>
          <w:rFonts w:ascii="Times New Roman" w:eastAsia="Times New Roman" w:hAnsi="Times New Roman" w:cs="Times New Roman"/>
          <w:sz w:val="24"/>
          <w:szCs w:val="24"/>
        </w:rPr>
        <w:t xml:space="preserve"> uses a recent version of TLS 1.2 with several extensions and cipher suites. The packet in Figure B1 shows that the server sent a self-signed certificate, which should automatically raise red flags, however; it is very easy for threat actors to use a legitimate service such as Let’s Encrypt to obtain valid certificates.</w:t>
      </w:r>
    </w:p>
    <w:p w14:paraId="5D1A2264" w14:textId="48624C7D" w:rsidR="560E6E1D" w:rsidRDefault="34A8B4E8" w:rsidP="5FE560EA">
      <w:pPr>
        <w:spacing w:line="480" w:lineRule="auto"/>
        <w:rPr>
          <w:rFonts w:ascii="Times New Roman" w:eastAsia="Times New Roman" w:hAnsi="Times New Roman" w:cs="Times New Roman"/>
          <w:sz w:val="24"/>
          <w:szCs w:val="24"/>
        </w:rPr>
      </w:pPr>
      <w:r>
        <w:rPr>
          <w:noProof/>
        </w:rPr>
        <w:drawing>
          <wp:inline distT="0" distB="0" distL="0" distR="0" wp14:anchorId="7B66CCEE" wp14:editId="66618F56">
            <wp:extent cx="5943600" cy="2009775"/>
            <wp:effectExtent l="0" t="0" r="0" b="0"/>
            <wp:docPr id="1603458429" name="Picture 80935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350525"/>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16F3E2F5" w14:textId="3185407D" w:rsidR="5FE560EA" w:rsidRDefault="34A8B4E8" w:rsidP="5FE560EA">
      <w:pPr>
        <w:spacing w:line="480" w:lineRule="auto"/>
        <w:ind w:firstLine="720"/>
        <w:jc w:val="center"/>
        <w:rPr>
          <w:rFonts w:ascii="Times New Roman" w:eastAsia="Times New Roman" w:hAnsi="Times New Roman" w:cs="Times New Roman"/>
          <w:sz w:val="20"/>
          <w:szCs w:val="20"/>
        </w:rPr>
      </w:pPr>
      <w:r w:rsidRPr="5FE560EA">
        <w:rPr>
          <w:rFonts w:ascii="Times New Roman" w:eastAsia="Times New Roman" w:hAnsi="Times New Roman" w:cs="Times New Roman"/>
          <w:sz w:val="20"/>
          <w:szCs w:val="20"/>
        </w:rPr>
        <w:t xml:space="preserve">Figure B1: </w:t>
      </w:r>
      <w:proofErr w:type="spellStart"/>
      <w:r w:rsidRPr="5FE560EA">
        <w:rPr>
          <w:rFonts w:ascii="Times New Roman" w:eastAsia="Times New Roman" w:hAnsi="Times New Roman" w:cs="Times New Roman"/>
          <w:sz w:val="20"/>
          <w:szCs w:val="20"/>
        </w:rPr>
        <w:t>Dridex</w:t>
      </w:r>
      <w:proofErr w:type="spellEnd"/>
      <w:r w:rsidRPr="5FE560EA">
        <w:rPr>
          <w:rFonts w:ascii="Times New Roman" w:eastAsia="Times New Roman" w:hAnsi="Times New Roman" w:cs="Times New Roman"/>
          <w:sz w:val="20"/>
          <w:szCs w:val="20"/>
        </w:rPr>
        <w:t xml:space="preserve"> “Client Hello” packet. Note, the only abnormality would be a self-signed certificate.</w:t>
      </w:r>
    </w:p>
    <w:p w14:paraId="230EAA06" w14:textId="30512176" w:rsidR="34A8B4E8" w:rsidRDefault="34A8B4E8" w:rsidP="5FE560EA">
      <w:pPr>
        <w:spacing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 xml:space="preserve">An attempt to combat malicious encrypted connections led to the development of JA3 TLS. It is important to note that while TLS traffic at the application layer is encrypted, TLS handshakes are transmitted in the clear. Therefore, it is possible to view “Client Hello” packets such as that shown above. What JA3 does is take these packets and concatenates the Version, Accepted Ciphers, List of Extensions, Elliptic Curves, and Elliptic Curve Formats, into a unique md5-hashed fingerprint. As John </w:t>
      </w:r>
      <w:proofErr w:type="spellStart"/>
      <w:r w:rsidRPr="5FE560EA">
        <w:rPr>
          <w:rFonts w:ascii="Times New Roman" w:eastAsia="Times New Roman" w:hAnsi="Times New Roman" w:cs="Times New Roman"/>
          <w:sz w:val="24"/>
          <w:szCs w:val="24"/>
        </w:rPr>
        <w:t>Althouse</w:t>
      </w:r>
      <w:proofErr w:type="spellEnd"/>
      <w:r w:rsidRPr="5FE560EA">
        <w:rPr>
          <w:rFonts w:ascii="Times New Roman" w:eastAsia="Times New Roman" w:hAnsi="Times New Roman" w:cs="Times New Roman"/>
          <w:sz w:val="24"/>
          <w:szCs w:val="24"/>
        </w:rPr>
        <w:t xml:space="preserve"> explains, “In the event that a threat actor custom-built their own malware executable, it’s likely that the JA3 fingerprint will be unique to that executable” (“TLS Fingerprinting with JA3 and JA3S”). An example of one such detectable payload would be </w:t>
      </w:r>
      <w:proofErr w:type="spellStart"/>
      <w:r w:rsidRPr="5FE560EA">
        <w:rPr>
          <w:rFonts w:ascii="Times New Roman" w:eastAsia="Times New Roman" w:hAnsi="Times New Roman" w:cs="Times New Roman"/>
          <w:sz w:val="24"/>
          <w:szCs w:val="24"/>
        </w:rPr>
        <w:t>TrickBot</w:t>
      </w:r>
      <w:proofErr w:type="spellEnd"/>
      <w:r w:rsidRPr="5FE560EA">
        <w:rPr>
          <w:rFonts w:ascii="Times New Roman" w:eastAsia="Times New Roman" w:hAnsi="Times New Roman" w:cs="Times New Roman"/>
          <w:sz w:val="24"/>
          <w:szCs w:val="24"/>
        </w:rPr>
        <w:t xml:space="preserve"> which has the fingerprint of 1aa7bf8b97e540ca5edd75f7b8384bfa. </w:t>
      </w:r>
      <w:r w:rsidRPr="5FE560EA">
        <w:rPr>
          <w:rFonts w:ascii="Times New Roman" w:eastAsia="Times New Roman" w:hAnsi="Times New Roman" w:cs="Times New Roman"/>
          <w:sz w:val="24"/>
          <w:szCs w:val="24"/>
        </w:rPr>
        <w:lastRenderedPageBreak/>
        <w:t>Furthermore, there exists multiple databases of malicious JA3 fingerprints such as ja3er.com and sslbl.abuse.ch/ja3-fingerprints. One would assume that these can be used to blacklist known threats. Putting</w:t>
      </w:r>
      <w:r w:rsidR="79C623D3" w:rsidRPr="1C88E766">
        <w:rPr>
          <w:rFonts w:ascii="Times New Roman" w:eastAsia="Times New Roman" w:hAnsi="Times New Roman" w:cs="Times New Roman"/>
          <w:sz w:val="24"/>
          <w:szCs w:val="24"/>
        </w:rPr>
        <w:t xml:space="preserve"> </w:t>
      </w:r>
      <w:r w:rsidR="664C4A99" w:rsidRPr="1C88E766">
        <w:rPr>
          <w:rFonts w:ascii="Times New Roman" w:eastAsia="Times New Roman" w:hAnsi="Times New Roman" w:cs="Times New Roman"/>
          <w:sz w:val="24"/>
          <w:szCs w:val="24"/>
        </w:rPr>
        <w:t>this</w:t>
      </w:r>
      <w:r w:rsidRPr="5FE560EA">
        <w:rPr>
          <w:rFonts w:ascii="Times New Roman" w:eastAsia="Times New Roman" w:hAnsi="Times New Roman" w:cs="Times New Roman"/>
          <w:sz w:val="24"/>
          <w:szCs w:val="24"/>
        </w:rPr>
        <w:t xml:space="preserve"> into practice, these additional indicators of behavior can be essential for network and security operations teams to identify malware and protect their assets (“JA3 Fingerprinting: Encrypted Threat Detection”). As with any signature-based detection system, however, JA3 fingerprinting detection has the same inherent drawbacks.</w:t>
      </w:r>
    </w:p>
    <w:p w14:paraId="0C8A9E62" w14:textId="29B29D62" w:rsidR="560E6E1D" w:rsidRDefault="34A8B4E8" w:rsidP="5FE560EA">
      <w:pPr>
        <w:spacing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By relying on a database of fingerprinted threats, JA3 “shares the same limitations of all other defenses that rely on pre-identified threats or blacklists” (</w:t>
      </w:r>
      <w:proofErr w:type="spellStart"/>
      <w:r w:rsidRPr="5FE560EA">
        <w:rPr>
          <w:rFonts w:ascii="Times New Roman" w:eastAsia="Times New Roman" w:hAnsi="Times New Roman" w:cs="Times New Roman"/>
          <w:sz w:val="24"/>
          <w:szCs w:val="24"/>
        </w:rPr>
        <w:t>Heinemeyer</w:t>
      </w:r>
      <w:proofErr w:type="spellEnd"/>
      <w:r w:rsidRPr="5FE560EA">
        <w:rPr>
          <w:rFonts w:ascii="Times New Roman" w:eastAsia="Times New Roman" w:hAnsi="Times New Roman" w:cs="Times New Roman"/>
          <w:sz w:val="24"/>
          <w:szCs w:val="24"/>
        </w:rPr>
        <w:t xml:space="preserve">, “Darktrace”). This means that it is effectively null against unknown exploits, or zero-days. Additionally, though Salesforce touts that JA3 fingerprints remain constant throughout changes in IPs, ports, and X509 certificates, there are actually numerous reasons a JA3 signature can vary, as shown in Figure B2. Thus, not only are signatures malleable, they are also susceptible to tampering. </w:t>
      </w:r>
    </w:p>
    <w:p w14:paraId="37285616" w14:textId="2CC287C1" w:rsidR="560E6E1D" w:rsidRDefault="79C623D3" w:rsidP="5FE560EA">
      <w:pPr>
        <w:spacing w:line="480" w:lineRule="auto"/>
        <w:rPr>
          <w:rFonts w:ascii="Times New Roman" w:eastAsia="Times New Roman" w:hAnsi="Times New Roman" w:cs="Times New Roman"/>
          <w:sz w:val="24"/>
          <w:szCs w:val="24"/>
        </w:rPr>
      </w:pPr>
      <w:r>
        <w:rPr>
          <w:noProof/>
        </w:rPr>
        <w:drawing>
          <wp:inline distT="0" distB="0" distL="0" distR="0" wp14:anchorId="50F3BCDE" wp14:editId="7E477C9D">
            <wp:extent cx="5943600" cy="1866900"/>
            <wp:effectExtent l="0" t="0" r="0" b="0"/>
            <wp:docPr id="176908999" name="Picture 117173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737196"/>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514C11B5" w14:textId="53B2CBA3" w:rsidR="5FE560EA" w:rsidRDefault="34A8B4E8" w:rsidP="5FE560EA">
      <w:pPr>
        <w:spacing w:line="480" w:lineRule="auto"/>
        <w:jc w:val="center"/>
        <w:rPr>
          <w:rFonts w:ascii="Times New Roman" w:eastAsia="Times New Roman" w:hAnsi="Times New Roman" w:cs="Times New Roman"/>
          <w:sz w:val="20"/>
          <w:szCs w:val="20"/>
        </w:rPr>
      </w:pPr>
      <w:r w:rsidRPr="5FE560EA">
        <w:rPr>
          <w:rFonts w:ascii="Times New Roman" w:eastAsia="Times New Roman" w:hAnsi="Times New Roman" w:cs="Times New Roman"/>
          <w:sz w:val="20"/>
          <w:szCs w:val="20"/>
        </w:rPr>
        <w:t>Figure B2: (JA)3 Reasons to Rethink Your Encrypted Traffic Analysis Strategies Webinar</w:t>
      </w:r>
    </w:p>
    <w:p w14:paraId="180B556B" w14:textId="048882C1" w:rsidR="34A8B4E8" w:rsidRDefault="34A8B4E8" w:rsidP="5FE560EA">
      <w:pPr>
        <w:spacing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 xml:space="preserve">In altering a specific component of a packet that JA3 uses to generate an MD5 fingerprint, one can effectively evade signature detection. One example would be changing the Cipher Suites, or as the Akami Threat Research calls it, Cipher Stunting. In this advanced example, bots were observed to be randomizing SSL/TLS signatures at a rate never seen before. </w:t>
      </w:r>
      <w:r w:rsidRPr="5FE560EA">
        <w:rPr>
          <w:rFonts w:ascii="Times New Roman" w:eastAsia="Times New Roman" w:hAnsi="Times New Roman" w:cs="Times New Roman"/>
          <w:sz w:val="24"/>
          <w:szCs w:val="24"/>
        </w:rPr>
        <w:lastRenderedPageBreak/>
        <w:t xml:space="preserve">As </w:t>
      </w:r>
      <w:proofErr w:type="spellStart"/>
      <w:r w:rsidRPr="5FE560EA">
        <w:rPr>
          <w:rFonts w:ascii="Times New Roman" w:eastAsia="Times New Roman" w:hAnsi="Times New Roman" w:cs="Times New Roman"/>
          <w:sz w:val="24"/>
          <w:szCs w:val="24"/>
        </w:rPr>
        <w:t>Zioni</w:t>
      </w:r>
      <w:proofErr w:type="spellEnd"/>
      <w:r w:rsidRPr="5FE560EA">
        <w:rPr>
          <w:rFonts w:ascii="Times New Roman" w:eastAsia="Times New Roman" w:hAnsi="Times New Roman" w:cs="Times New Roman"/>
          <w:sz w:val="24"/>
          <w:szCs w:val="24"/>
        </w:rPr>
        <w:t xml:space="preserve"> explains, “Those responsible are presenting a randomized cipher suite list in the 'Client Hello' messages, that in turn, randomize the hashes at the end. This is due to the relatively small and finite set of the SSL/TLS stack implementations available today. Each one allows for a different level of user intervention and customization of the SSL/TLS negotiation.” (“Bots Tampering with TLS to Avoid Detection”). Simply put, threat actors can evade detection by tinkering with TLS signatures. In conjunction with encryption-based techniques, phishing becomes a more powerful and convincing exploit in fooling the Layer 8 problem, i.e. users.</w:t>
      </w:r>
    </w:p>
    <w:p w14:paraId="28911686" w14:textId="47703D2E" w:rsidR="1C2DD615" w:rsidRDefault="1C2DD615" w:rsidP="1C88E766">
      <w:pPr>
        <w:spacing w:line="480" w:lineRule="auto"/>
        <w:rPr>
          <w:rFonts w:ascii="Times New Roman" w:eastAsia="Times New Roman" w:hAnsi="Times New Roman" w:cs="Times New Roman"/>
          <w:sz w:val="24"/>
          <w:szCs w:val="24"/>
        </w:rPr>
      </w:pPr>
      <w:r w:rsidRPr="1C88E766">
        <w:rPr>
          <w:rFonts w:ascii="Times New Roman" w:eastAsia="Times New Roman" w:hAnsi="Times New Roman" w:cs="Times New Roman"/>
          <w:b/>
          <w:bCs/>
          <w:sz w:val="24"/>
          <w:szCs w:val="24"/>
        </w:rPr>
        <w:t>Exploiting Trusted Services</w:t>
      </w:r>
    </w:p>
    <w:p w14:paraId="66A6E132" w14:textId="03F50C81" w:rsidR="5FE560EA" w:rsidRDefault="34A8B4E8" w:rsidP="5FE560EA">
      <w:pPr>
        <w:spacing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 xml:space="preserve">Using a combination of trusted services with any of the previously mentioned evasion techniques, threat actors can completely negate NIDS detection to </w:t>
      </w:r>
      <w:r w:rsidR="2C71E4F9" w:rsidRPr="1C88E766">
        <w:rPr>
          <w:rFonts w:ascii="Times New Roman" w:eastAsia="Times New Roman" w:hAnsi="Times New Roman" w:cs="Times New Roman"/>
          <w:sz w:val="24"/>
          <w:szCs w:val="24"/>
        </w:rPr>
        <w:t>exploit</w:t>
      </w:r>
      <w:r w:rsidRPr="5FE560EA">
        <w:rPr>
          <w:rFonts w:ascii="Times New Roman" w:eastAsia="Times New Roman" w:hAnsi="Times New Roman" w:cs="Times New Roman"/>
          <w:sz w:val="24"/>
          <w:szCs w:val="24"/>
        </w:rPr>
        <w:t xml:space="preserve"> the weak and fallible Layer 8. A 2019 FireEye Email Threat Report indicated a dramatic increase of malicious payloads via trusted file hosting services, the most used being Dropbox (“FireEye 2019 Threat Report”). Though there are services that use CASBs, Cloud Access Security Brokers, this layer of security is not designed to detect threats such as malicious files, URLs, and social engineering attempts (Reich). The same FireEye research saw a 26% increase in malicious URLs using HTTPS, fooling the Layer 8 into believing they are on a secure connection. Furthermore, the domain of a malicious link can be obfuscated via domain fronting.</w:t>
      </w:r>
    </w:p>
    <w:p w14:paraId="213B7A4D" w14:textId="2E48AA86" w:rsidR="34A8B4E8" w:rsidRDefault="34A8B4E8" w:rsidP="5FE560EA">
      <w:pPr>
        <w:spacing w:line="480" w:lineRule="auto"/>
      </w:pPr>
      <w:r w:rsidRPr="5FE560EA">
        <w:rPr>
          <w:rFonts w:ascii="Calibri" w:eastAsia="Calibri" w:hAnsi="Calibri" w:cs="Calibri"/>
        </w:rPr>
        <w:lastRenderedPageBreak/>
        <w:t xml:space="preserve"> </w:t>
      </w:r>
      <w:r w:rsidR="79C623D3">
        <w:rPr>
          <w:noProof/>
        </w:rPr>
        <w:drawing>
          <wp:inline distT="0" distB="0" distL="0" distR="0" wp14:anchorId="443B2E47" wp14:editId="085DA368">
            <wp:extent cx="5743575" cy="2971800"/>
            <wp:effectExtent l="0" t="0" r="0" b="0"/>
            <wp:docPr id="871537048" name="Picture 214411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110075"/>
                    <pic:cNvPicPr/>
                  </pic:nvPicPr>
                  <pic:blipFill>
                    <a:blip r:embed="rId20">
                      <a:extLst>
                        <a:ext uri="{28A0092B-C50C-407E-A947-70E740481C1C}">
                          <a14:useLocalDpi xmlns:a14="http://schemas.microsoft.com/office/drawing/2010/main" val="0"/>
                        </a:ext>
                      </a:extLst>
                    </a:blip>
                    <a:stretch>
                      <a:fillRect/>
                    </a:stretch>
                  </pic:blipFill>
                  <pic:spPr>
                    <a:xfrm>
                      <a:off x="0" y="0"/>
                      <a:ext cx="5743575" cy="2971800"/>
                    </a:xfrm>
                    <a:prstGeom prst="rect">
                      <a:avLst/>
                    </a:prstGeom>
                  </pic:spPr>
                </pic:pic>
              </a:graphicData>
            </a:graphic>
          </wp:inline>
        </w:drawing>
      </w:r>
    </w:p>
    <w:p w14:paraId="16EE093D" w14:textId="77DD00DA" w:rsidR="5FE560EA" w:rsidRDefault="34A8B4E8" w:rsidP="5FE560EA">
      <w:pPr>
        <w:spacing w:line="480" w:lineRule="auto"/>
        <w:ind w:firstLine="720"/>
        <w:jc w:val="center"/>
        <w:rPr>
          <w:rFonts w:ascii="Times New Roman" w:eastAsia="Times New Roman" w:hAnsi="Times New Roman" w:cs="Times New Roman"/>
          <w:sz w:val="20"/>
          <w:szCs w:val="20"/>
        </w:rPr>
      </w:pPr>
      <w:r w:rsidRPr="5FE560EA">
        <w:rPr>
          <w:rFonts w:ascii="Times New Roman" w:eastAsia="Times New Roman" w:hAnsi="Times New Roman" w:cs="Times New Roman"/>
          <w:sz w:val="20"/>
          <w:szCs w:val="20"/>
        </w:rPr>
        <w:t>Figure B3: A convincing phishing website with a green padlock</w:t>
      </w:r>
      <w:r w:rsidR="75813204" w:rsidRPr="5FE560EA">
        <w:rPr>
          <w:rFonts w:ascii="Times New Roman" w:eastAsia="Times New Roman" w:hAnsi="Times New Roman" w:cs="Times New Roman"/>
          <w:sz w:val="20"/>
          <w:szCs w:val="20"/>
        </w:rPr>
        <w:t xml:space="preserve"> seal of approval</w:t>
      </w:r>
    </w:p>
    <w:p w14:paraId="00969AC9" w14:textId="5FCE8422" w:rsidR="560E6E1D" w:rsidRDefault="34A8B4E8" w:rsidP="5FE560EA">
      <w:pPr>
        <w:spacing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By amalgamating the techniques of TLS encryption, leveraging a trusted 3</w:t>
      </w:r>
      <w:r w:rsidRPr="5FE560EA">
        <w:rPr>
          <w:rFonts w:ascii="Times New Roman" w:eastAsia="Times New Roman" w:hAnsi="Times New Roman" w:cs="Times New Roman"/>
          <w:sz w:val="24"/>
          <w:szCs w:val="24"/>
          <w:vertAlign w:val="superscript"/>
        </w:rPr>
        <w:t>rd</w:t>
      </w:r>
      <w:r w:rsidRPr="5FE560EA">
        <w:rPr>
          <w:rFonts w:ascii="Times New Roman" w:eastAsia="Times New Roman" w:hAnsi="Times New Roman" w:cs="Times New Roman"/>
          <w:sz w:val="24"/>
          <w:szCs w:val="24"/>
        </w:rPr>
        <w:t xml:space="preserve"> party for C2, and hiding that C2 traffic behind encryption and domain fronting, it should not come as a complete surprise that phishing attacks remain among the top threat action varieties (2020 DIBR).</w:t>
      </w:r>
      <w:r w:rsidR="21FE1247" w:rsidRPr="5FE560EA">
        <w:rPr>
          <w:rFonts w:ascii="Times New Roman" w:eastAsia="Times New Roman" w:hAnsi="Times New Roman" w:cs="Times New Roman"/>
          <w:sz w:val="24"/>
          <w:szCs w:val="24"/>
        </w:rPr>
        <w:t xml:space="preserve"> </w:t>
      </w:r>
    </w:p>
    <w:p w14:paraId="7A331043" w14:textId="6576F07A" w:rsidR="008B6474" w:rsidRDefault="0092118B" w:rsidP="1D7222B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expected that an attacker with compromised credentials will likely not know the network architecture and will act erratically as they attempt to </w:t>
      </w:r>
      <w:r w:rsidR="00E3239A">
        <w:rPr>
          <w:rFonts w:ascii="Times New Roman" w:eastAsia="Times New Roman" w:hAnsi="Times New Roman" w:cs="Times New Roman"/>
          <w:sz w:val="24"/>
          <w:szCs w:val="24"/>
        </w:rPr>
        <w:t xml:space="preserve">move laterally </w:t>
      </w:r>
      <w:r w:rsidR="00BB414A">
        <w:rPr>
          <w:rFonts w:ascii="Times New Roman" w:eastAsia="Times New Roman" w:hAnsi="Times New Roman" w:cs="Times New Roman"/>
          <w:sz w:val="24"/>
          <w:szCs w:val="24"/>
        </w:rPr>
        <w:t>towards a target.</w:t>
      </w:r>
      <w:r>
        <w:rPr>
          <w:rFonts w:ascii="Times New Roman" w:eastAsia="Times New Roman" w:hAnsi="Times New Roman" w:cs="Times New Roman"/>
          <w:sz w:val="24"/>
          <w:szCs w:val="24"/>
        </w:rPr>
        <w:t xml:space="preserve"> </w:t>
      </w:r>
      <w:r w:rsidR="00E559AF">
        <w:rPr>
          <w:rFonts w:ascii="Times New Roman" w:eastAsia="Times New Roman" w:hAnsi="Times New Roman" w:cs="Times New Roman"/>
          <w:sz w:val="24"/>
          <w:szCs w:val="24"/>
        </w:rPr>
        <w:t xml:space="preserve">Some </w:t>
      </w:r>
      <w:r w:rsidR="00371D74">
        <w:rPr>
          <w:rFonts w:ascii="Times New Roman" w:eastAsia="Times New Roman" w:hAnsi="Times New Roman" w:cs="Times New Roman"/>
          <w:sz w:val="24"/>
          <w:szCs w:val="24"/>
        </w:rPr>
        <w:t>anomaly</w:t>
      </w:r>
      <w:r w:rsidR="6DD58AAE" w:rsidRPr="1C88E766">
        <w:rPr>
          <w:rFonts w:ascii="Times New Roman" w:eastAsia="Times New Roman" w:hAnsi="Times New Roman" w:cs="Times New Roman"/>
          <w:sz w:val="24"/>
          <w:szCs w:val="24"/>
        </w:rPr>
        <w:t>-</w:t>
      </w:r>
      <w:r w:rsidR="00371D74">
        <w:rPr>
          <w:rFonts w:ascii="Times New Roman" w:eastAsia="Times New Roman" w:hAnsi="Times New Roman" w:cs="Times New Roman"/>
          <w:sz w:val="24"/>
          <w:szCs w:val="24"/>
        </w:rPr>
        <w:t xml:space="preserve">based </w:t>
      </w:r>
      <w:r w:rsidR="00A77E18">
        <w:rPr>
          <w:rFonts w:ascii="Times New Roman" w:eastAsia="Times New Roman" w:hAnsi="Times New Roman" w:cs="Times New Roman"/>
          <w:sz w:val="24"/>
          <w:szCs w:val="24"/>
        </w:rPr>
        <w:t>intrusion</w:t>
      </w:r>
      <w:r w:rsidR="00371D74">
        <w:rPr>
          <w:rFonts w:ascii="Times New Roman" w:eastAsia="Times New Roman" w:hAnsi="Times New Roman" w:cs="Times New Roman"/>
          <w:sz w:val="24"/>
          <w:szCs w:val="24"/>
        </w:rPr>
        <w:t xml:space="preserve"> detection systems </w:t>
      </w:r>
      <w:r w:rsidR="00214926">
        <w:rPr>
          <w:rFonts w:ascii="Times New Roman" w:eastAsia="Times New Roman" w:hAnsi="Times New Roman" w:cs="Times New Roman"/>
          <w:sz w:val="24"/>
          <w:szCs w:val="24"/>
        </w:rPr>
        <w:t xml:space="preserve">are designed to </w:t>
      </w:r>
      <w:r w:rsidR="002C76DB">
        <w:rPr>
          <w:rFonts w:ascii="Times New Roman" w:eastAsia="Times New Roman" w:hAnsi="Times New Roman" w:cs="Times New Roman"/>
          <w:sz w:val="24"/>
          <w:szCs w:val="24"/>
        </w:rPr>
        <w:t xml:space="preserve">alert on this unusual behavior. </w:t>
      </w:r>
      <w:r w:rsidR="007F3921">
        <w:rPr>
          <w:rFonts w:ascii="Times New Roman" w:eastAsia="Times New Roman" w:hAnsi="Times New Roman" w:cs="Times New Roman"/>
          <w:sz w:val="24"/>
          <w:szCs w:val="24"/>
        </w:rPr>
        <w:t xml:space="preserve">In a study </w:t>
      </w:r>
      <w:r w:rsidR="003C3E0F">
        <w:rPr>
          <w:rFonts w:ascii="Times New Roman" w:eastAsia="Times New Roman" w:hAnsi="Times New Roman" w:cs="Times New Roman"/>
          <w:sz w:val="24"/>
          <w:szCs w:val="24"/>
        </w:rPr>
        <w:t xml:space="preserve">conducted by </w:t>
      </w:r>
      <w:r w:rsidR="00B7446E">
        <w:rPr>
          <w:rFonts w:ascii="Times New Roman" w:eastAsia="Times New Roman" w:hAnsi="Times New Roman" w:cs="Times New Roman"/>
          <w:sz w:val="24"/>
          <w:szCs w:val="24"/>
        </w:rPr>
        <w:t xml:space="preserve">researchers from the University of Lima and Indra Digital Labs, </w:t>
      </w:r>
      <w:r w:rsidR="00D63695">
        <w:rPr>
          <w:rFonts w:ascii="Times New Roman" w:eastAsia="Times New Roman" w:hAnsi="Times New Roman" w:cs="Times New Roman"/>
          <w:sz w:val="24"/>
          <w:szCs w:val="24"/>
        </w:rPr>
        <w:t xml:space="preserve">it was demonstrated </w:t>
      </w:r>
      <w:r w:rsidR="00140BD9">
        <w:rPr>
          <w:rFonts w:ascii="Times New Roman" w:eastAsia="Times New Roman" w:hAnsi="Times New Roman" w:cs="Times New Roman"/>
          <w:sz w:val="24"/>
          <w:szCs w:val="24"/>
        </w:rPr>
        <w:t xml:space="preserve">how an attacker could </w:t>
      </w:r>
      <w:r w:rsidR="00C856AE">
        <w:rPr>
          <w:rFonts w:ascii="Times New Roman" w:eastAsia="Times New Roman" w:hAnsi="Times New Roman" w:cs="Times New Roman"/>
          <w:sz w:val="24"/>
          <w:szCs w:val="24"/>
        </w:rPr>
        <w:t xml:space="preserve">bypass detection by mimicking </w:t>
      </w:r>
      <w:r w:rsidR="00EF7D94">
        <w:rPr>
          <w:rFonts w:ascii="Times New Roman" w:eastAsia="Times New Roman" w:hAnsi="Times New Roman" w:cs="Times New Roman"/>
          <w:sz w:val="24"/>
          <w:szCs w:val="24"/>
        </w:rPr>
        <w:t>the behavior of a normal user</w:t>
      </w:r>
      <w:r w:rsidR="005030DF">
        <w:rPr>
          <w:rFonts w:ascii="Times New Roman" w:eastAsia="Times New Roman" w:hAnsi="Times New Roman" w:cs="Times New Roman"/>
          <w:sz w:val="24"/>
          <w:szCs w:val="24"/>
        </w:rPr>
        <w:t xml:space="preserve"> while still </w:t>
      </w:r>
      <w:r w:rsidR="00380717">
        <w:rPr>
          <w:rFonts w:ascii="Times New Roman" w:eastAsia="Times New Roman" w:hAnsi="Times New Roman" w:cs="Times New Roman"/>
          <w:sz w:val="24"/>
          <w:szCs w:val="24"/>
        </w:rPr>
        <w:t>attempting to engage in malicious behavior.</w:t>
      </w:r>
      <w:r w:rsidR="008504FC">
        <w:rPr>
          <w:rFonts w:ascii="Times New Roman" w:eastAsia="Times New Roman" w:hAnsi="Times New Roman" w:cs="Times New Roman"/>
          <w:sz w:val="24"/>
          <w:szCs w:val="24"/>
        </w:rPr>
        <w:t xml:space="preserve"> They demonstrated this through three separate strategies</w:t>
      </w:r>
      <w:r w:rsidR="00872389">
        <w:rPr>
          <w:rFonts w:ascii="Times New Roman" w:eastAsia="Times New Roman" w:hAnsi="Times New Roman" w:cs="Times New Roman"/>
          <w:sz w:val="24"/>
          <w:szCs w:val="24"/>
        </w:rPr>
        <w:t>: obfuscation, action pruning, and noise generation. Obfuscation</w:t>
      </w:r>
      <w:r w:rsidR="00D44C7B">
        <w:rPr>
          <w:rFonts w:ascii="Times New Roman" w:eastAsia="Times New Roman" w:hAnsi="Times New Roman" w:cs="Times New Roman"/>
          <w:sz w:val="24"/>
          <w:szCs w:val="24"/>
        </w:rPr>
        <w:t xml:space="preserve"> simply entails performing legitimate user actions in between </w:t>
      </w:r>
      <w:r w:rsidR="006E4A76">
        <w:rPr>
          <w:rFonts w:ascii="Times New Roman" w:eastAsia="Times New Roman" w:hAnsi="Times New Roman" w:cs="Times New Roman"/>
          <w:sz w:val="24"/>
          <w:szCs w:val="24"/>
        </w:rPr>
        <w:t>malicious actions</w:t>
      </w:r>
      <w:r w:rsidR="00FE6EA9">
        <w:rPr>
          <w:rFonts w:ascii="Times New Roman" w:eastAsia="Times New Roman" w:hAnsi="Times New Roman" w:cs="Times New Roman"/>
          <w:sz w:val="24"/>
          <w:szCs w:val="24"/>
        </w:rPr>
        <w:t xml:space="preserve"> </w:t>
      </w:r>
      <w:proofErr w:type="gramStart"/>
      <w:r w:rsidR="00FE6EA9">
        <w:rPr>
          <w:rFonts w:ascii="Times New Roman" w:eastAsia="Times New Roman" w:hAnsi="Times New Roman" w:cs="Times New Roman"/>
          <w:sz w:val="24"/>
          <w:szCs w:val="24"/>
        </w:rPr>
        <w:t>in order to</w:t>
      </w:r>
      <w:proofErr w:type="gramEnd"/>
      <w:r w:rsidR="00FE6EA9">
        <w:rPr>
          <w:rFonts w:ascii="Times New Roman" w:eastAsia="Times New Roman" w:hAnsi="Times New Roman" w:cs="Times New Roman"/>
          <w:sz w:val="24"/>
          <w:szCs w:val="24"/>
        </w:rPr>
        <w:t xml:space="preserve"> water down </w:t>
      </w:r>
      <w:r w:rsidR="00904EE1">
        <w:rPr>
          <w:rFonts w:ascii="Times New Roman" w:eastAsia="Times New Roman" w:hAnsi="Times New Roman" w:cs="Times New Roman"/>
          <w:sz w:val="24"/>
          <w:szCs w:val="24"/>
        </w:rPr>
        <w:t>what would normally qualify as alert criteria.</w:t>
      </w:r>
      <w:r w:rsidR="003D080C">
        <w:rPr>
          <w:rFonts w:ascii="Times New Roman" w:eastAsia="Times New Roman" w:hAnsi="Times New Roman" w:cs="Times New Roman"/>
          <w:sz w:val="24"/>
          <w:szCs w:val="24"/>
        </w:rPr>
        <w:t xml:space="preserve"> Action pruning is slightly more </w:t>
      </w:r>
      <w:r w:rsidR="00942163">
        <w:rPr>
          <w:rFonts w:ascii="Times New Roman" w:eastAsia="Times New Roman" w:hAnsi="Times New Roman" w:cs="Times New Roman"/>
          <w:sz w:val="24"/>
          <w:szCs w:val="24"/>
        </w:rPr>
        <w:t xml:space="preserve">difficult as it requires the </w:t>
      </w:r>
      <w:r w:rsidR="00942163">
        <w:rPr>
          <w:rFonts w:ascii="Times New Roman" w:eastAsia="Times New Roman" w:hAnsi="Times New Roman" w:cs="Times New Roman"/>
          <w:sz w:val="24"/>
          <w:szCs w:val="24"/>
        </w:rPr>
        <w:lastRenderedPageBreak/>
        <w:t>attacker to have some understanding o</w:t>
      </w:r>
      <w:r w:rsidR="000126DA">
        <w:rPr>
          <w:rFonts w:ascii="Times New Roman" w:eastAsia="Times New Roman" w:hAnsi="Times New Roman" w:cs="Times New Roman"/>
          <w:sz w:val="24"/>
          <w:szCs w:val="24"/>
        </w:rPr>
        <w:t xml:space="preserve">f the </w:t>
      </w:r>
      <w:r w:rsidR="00624D26">
        <w:rPr>
          <w:rFonts w:ascii="Times New Roman" w:eastAsia="Times New Roman" w:hAnsi="Times New Roman" w:cs="Times New Roman"/>
          <w:sz w:val="24"/>
          <w:szCs w:val="24"/>
        </w:rPr>
        <w:t xml:space="preserve">monitoring time periods used by </w:t>
      </w:r>
      <w:r w:rsidR="009E575F">
        <w:rPr>
          <w:rFonts w:ascii="Times New Roman" w:eastAsia="Times New Roman" w:hAnsi="Times New Roman" w:cs="Times New Roman"/>
          <w:sz w:val="24"/>
          <w:szCs w:val="24"/>
        </w:rPr>
        <w:t xml:space="preserve">the detection system. </w:t>
      </w:r>
      <w:r w:rsidR="00693FB6">
        <w:rPr>
          <w:rFonts w:ascii="Times New Roman" w:eastAsia="Times New Roman" w:hAnsi="Times New Roman" w:cs="Times New Roman"/>
          <w:sz w:val="24"/>
          <w:szCs w:val="24"/>
        </w:rPr>
        <w:t xml:space="preserve">Detection systems </w:t>
      </w:r>
      <w:r w:rsidR="0001358B">
        <w:rPr>
          <w:rFonts w:ascii="Times New Roman" w:eastAsia="Times New Roman" w:hAnsi="Times New Roman" w:cs="Times New Roman"/>
          <w:sz w:val="24"/>
          <w:szCs w:val="24"/>
        </w:rPr>
        <w:t xml:space="preserve">can employ </w:t>
      </w:r>
      <w:r w:rsidR="00CB218C">
        <w:rPr>
          <w:rFonts w:ascii="Times New Roman" w:eastAsia="Times New Roman" w:hAnsi="Times New Roman" w:cs="Times New Roman"/>
          <w:sz w:val="24"/>
          <w:szCs w:val="24"/>
        </w:rPr>
        <w:t>a time</w:t>
      </w:r>
      <w:r w:rsidR="0089763E">
        <w:rPr>
          <w:rFonts w:ascii="Times New Roman" w:eastAsia="Times New Roman" w:hAnsi="Times New Roman" w:cs="Times New Roman"/>
          <w:sz w:val="24"/>
          <w:szCs w:val="24"/>
        </w:rPr>
        <w:t>d</w:t>
      </w:r>
      <w:r w:rsidR="00CB218C">
        <w:rPr>
          <w:rFonts w:ascii="Times New Roman" w:eastAsia="Times New Roman" w:hAnsi="Times New Roman" w:cs="Times New Roman"/>
          <w:sz w:val="24"/>
          <w:szCs w:val="24"/>
        </w:rPr>
        <w:t xml:space="preserve"> period</w:t>
      </w:r>
      <w:r w:rsidR="0040089E">
        <w:rPr>
          <w:rFonts w:ascii="Times New Roman" w:eastAsia="Times New Roman" w:hAnsi="Times New Roman" w:cs="Times New Roman"/>
          <w:sz w:val="24"/>
          <w:szCs w:val="24"/>
        </w:rPr>
        <w:t xml:space="preserve">, called an </w:t>
      </w:r>
      <w:r w:rsidR="00C74421">
        <w:rPr>
          <w:rFonts w:ascii="Times New Roman" w:eastAsia="Times New Roman" w:hAnsi="Times New Roman" w:cs="Times New Roman"/>
          <w:sz w:val="24"/>
          <w:szCs w:val="24"/>
        </w:rPr>
        <w:t>“event horizon”,</w:t>
      </w:r>
      <w:r w:rsidR="00CB218C">
        <w:rPr>
          <w:rFonts w:ascii="Times New Roman" w:eastAsia="Times New Roman" w:hAnsi="Times New Roman" w:cs="Times New Roman"/>
          <w:sz w:val="24"/>
          <w:szCs w:val="24"/>
        </w:rPr>
        <w:t xml:space="preserve"> in</w:t>
      </w:r>
      <w:r w:rsidR="002B4333">
        <w:rPr>
          <w:rFonts w:ascii="Times New Roman" w:eastAsia="Times New Roman" w:hAnsi="Times New Roman" w:cs="Times New Roman"/>
          <w:sz w:val="24"/>
          <w:szCs w:val="24"/>
        </w:rPr>
        <w:t xml:space="preserve"> which they look for subsequent </w:t>
      </w:r>
      <w:r w:rsidR="002978B3">
        <w:rPr>
          <w:rFonts w:ascii="Times New Roman" w:eastAsia="Times New Roman" w:hAnsi="Times New Roman" w:cs="Times New Roman"/>
          <w:sz w:val="24"/>
          <w:szCs w:val="24"/>
        </w:rPr>
        <w:t>network actions to determine if an attack is taking place</w:t>
      </w:r>
      <w:r w:rsidR="008F1817">
        <w:rPr>
          <w:rFonts w:ascii="Times New Roman" w:eastAsia="Times New Roman" w:hAnsi="Times New Roman" w:cs="Times New Roman"/>
          <w:sz w:val="24"/>
          <w:szCs w:val="24"/>
        </w:rPr>
        <w:t xml:space="preserve">. By reducing the number of actions an attacker takes during each monitoring period, they can </w:t>
      </w:r>
      <w:r w:rsidR="0089763E">
        <w:rPr>
          <w:rFonts w:ascii="Times New Roman" w:eastAsia="Times New Roman" w:hAnsi="Times New Roman" w:cs="Times New Roman"/>
          <w:sz w:val="24"/>
          <w:szCs w:val="24"/>
        </w:rPr>
        <w:t>continue to operate without raising alerts.</w:t>
      </w:r>
      <w:r w:rsidR="0077580F">
        <w:rPr>
          <w:rFonts w:ascii="Times New Roman" w:eastAsia="Times New Roman" w:hAnsi="Times New Roman" w:cs="Times New Roman"/>
          <w:sz w:val="24"/>
          <w:szCs w:val="24"/>
        </w:rPr>
        <w:t xml:space="preserve"> </w:t>
      </w:r>
      <w:r w:rsidR="004A395B">
        <w:rPr>
          <w:rFonts w:ascii="Times New Roman" w:eastAsia="Times New Roman" w:hAnsi="Times New Roman" w:cs="Times New Roman"/>
          <w:sz w:val="24"/>
          <w:szCs w:val="24"/>
        </w:rPr>
        <w:t xml:space="preserve">Noise generation is effectively a combination of the previous two </w:t>
      </w:r>
      <w:r w:rsidR="005D014E">
        <w:rPr>
          <w:rFonts w:ascii="Times New Roman" w:eastAsia="Times New Roman" w:hAnsi="Times New Roman" w:cs="Times New Roman"/>
          <w:sz w:val="24"/>
          <w:szCs w:val="24"/>
        </w:rPr>
        <w:t>categories</w:t>
      </w:r>
      <w:r w:rsidR="004142BC">
        <w:rPr>
          <w:rFonts w:ascii="Times New Roman" w:eastAsia="Times New Roman" w:hAnsi="Times New Roman" w:cs="Times New Roman"/>
          <w:sz w:val="24"/>
          <w:szCs w:val="24"/>
        </w:rPr>
        <w:t xml:space="preserve"> where an attacker pads </w:t>
      </w:r>
      <w:r w:rsidR="00DE19D8">
        <w:rPr>
          <w:rFonts w:ascii="Times New Roman" w:eastAsia="Times New Roman" w:hAnsi="Times New Roman" w:cs="Times New Roman"/>
          <w:sz w:val="24"/>
          <w:szCs w:val="24"/>
        </w:rPr>
        <w:t>malicious activity with normal activity in a monitoring period.</w:t>
      </w:r>
      <w:r w:rsidR="000E7C86">
        <w:rPr>
          <w:rFonts w:ascii="Times New Roman" w:eastAsia="Times New Roman" w:hAnsi="Times New Roman" w:cs="Times New Roman"/>
          <w:sz w:val="24"/>
          <w:szCs w:val="24"/>
        </w:rPr>
        <w:t xml:space="preserve"> Using these techniques, the</w:t>
      </w:r>
      <w:r w:rsidR="00F368A0">
        <w:rPr>
          <w:rFonts w:ascii="Times New Roman" w:eastAsia="Times New Roman" w:hAnsi="Times New Roman" w:cs="Times New Roman"/>
          <w:sz w:val="24"/>
          <w:szCs w:val="24"/>
        </w:rPr>
        <w:t>y were able to reduce detection rates</w:t>
      </w:r>
      <w:r w:rsidR="00C01804">
        <w:rPr>
          <w:rFonts w:ascii="Times New Roman" w:eastAsia="Times New Roman" w:hAnsi="Times New Roman" w:cs="Times New Roman"/>
          <w:sz w:val="24"/>
          <w:szCs w:val="24"/>
        </w:rPr>
        <w:t xml:space="preserve"> significantly</w:t>
      </w:r>
      <w:r w:rsidR="00F62A1C">
        <w:rPr>
          <w:rFonts w:ascii="Times New Roman" w:eastAsia="Times New Roman" w:hAnsi="Times New Roman" w:cs="Times New Roman"/>
          <w:sz w:val="24"/>
          <w:szCs w:val="24"/>
        </w:rPr>
        <w:t xml:space="preserve">, with </w:t>
      </w:r>
      <w:proofErr w:type="gramStart"/>
      <w:r w:rsidR="00F62A1C">
        <w:rPr>
          <w:rFonts w:ascii="Times New Roman" w:eastAsia="Times New Roman" w:hAnsi="Times New Roman" w:cs="Times New Roman"/>
          <w:sz w:val="24"/>
          <w:szCs w:val="24"/>
        </w:rPr>
        <w:t>an</w:t>
      </w:r>
      <w:proofErr w:type="gramEnd"/>
      <w:r w:rsidR="00F62A1C">
        <w:rPr>
          <w:rFonts w:ascii="Times New Roman" w:eastAsia="Times New Roman" w:hAnsi="Times New Roman" w:cs="Times New Roman"/>
          <w:sz w:val="24"/>
          <w:szCs w:val="24"/>
        </w:rPr>
        <w:t xml:space="preserve"> </w:t>
      </w:r>
      <w:r w:rsidR="00146F42">
        <w:rPr>
          <w:rFonts w:ascii="Times New Roman" w:eastAsia="Times New Roman" w:hAnsi="Times New Roman" w:cs="Times New Roman"/>
          <w:sz w:val="24"/>
          <w:szCs w:val="24"/>
        </w:rPr>
        <w:t xml:space="preserve">corresponding decrease in </w:t>
      </w:r>
      <w:r w:rsidR="00700E53">
        <w:rPr>
          <w:rFonts w:ascii="Times New Roman" w:eastAsia="Times New Roman" w:hAnsi="Times New Roman" w:cs="Times New Roman"/>
          <w:sz w:val="24"/>
          <w:szCs w:val="24"/>
        </w:rPr>
        <w:t xml:space="preserve">detection </w:t>
      </w:r>
      <w:r w:rsidR="00882161">
        <w:rPr>
          <w:rFonts w:ascii="Times New Roman" w:eastAsia="Times New Roman" w:hAnsi="Times New Roman" w:cs="Times New Roman"/>
          <w:sz w:val="24"/>
          <w:szCs w:val="24"/>
        </w:rPr>
        <w:t>for</w:t>
      </w:r>
      <w:r w:rsidR="004F48F5">
        <w:rPr>
          <w:rFonts w:ascii="Times New Roman" w:eastAsia="Times New Roman" w:hAnsi="Times New Roman" w:cs="Times New Roman"/>
          <w:sz w:val="24"/>
          <w:szCs w:val="24"/>
        </w:rPr>
        <w:t xml:space="preserve"> number of actions observed.</w:t>
      </w:r>
      <w:r w:rsidR="00487181">
        <w:rPr>
          <w:rFonts w:ascii="Times New Roman" w:eastAsia="Times New Roman" w:hAnsi="Times New Roman" w:cs="Times New Roman"/>
          <w:sz w:val="24"/>
          <w:szCs w:val="24"/>
        </w:rPr>
        <w:t xml:space="preserve"> This </w:t>
      </w:r>
      <w:r w:rsidR="00F81EBA">
        <w:rPr>
          <w:rFonts w:ascii="Times New Roman" w:eastAsia="Times New Roman" w:hAnsi="Times New Roman" w:cs="Times New Roman"/>
          <w:sz w:val="24"/>
          <w:szCs w:val="24"/>
        </w:rPr>
        <w:t xml:space="preserve">demonstrates </w:t>
      </w:r>
      <w:r w:rsidR="00113A87">
        <w:rPr>
          <w:rFonts w:ascii="Times New Roman" w:eastAsia="Times New Roman" w:hAnsi="Times New Roman" w:cs="Times New Roman"/>
          <w:sz w:val="24"/>
          <w:szCs w:val="24"/>
        </w:rPr>
        <w:t xml:space="preserve">the </w:t>
      </w:r>
      <w:r w:rsidR="00F84033">
        <w:rPr>
          <w:rFonts w:ascii="Times New Roman" w:eastAsia="Times New Roman" w:hAnsi="Times New Roman" w:cs="Times New Roman"/>
          <w:sz w:val="24"/>
          <w:szCs w:val="24"/>
        </w:rPr>
        <w:t xml:space="preserve">lack of utility </w:t>
      </w:r>
      <w:r w:rsidR="00152762">
        <w:rPr>
          <w:rFonts w:ascii="Times New Roman" w:eastAsia="Times New Roman" w:hAnsi="Times New Roman" w:cs="Times New Roman"/>
          <w:sz w:val="24"/>
          <w:szCs w:val="24"/>
        </w:rPr>
        <w:t xml:space="preserve">of </w:t>
      </w:r>
      <w:r w:rsidR="00653834">
        <w:rPr>
          <w:rFonts w:ascii="Times New Roman" w:eastAsia="Times New Roman" w:hAnsi="Times New Roman" w:cs="Times New Roman"/>
          <w:sz w:val="24"/>
          <w:szCs w:val="24"/>
        </w:rPr>
        <w:t>anomaly</w:t>
      </w:r>
      <w:r w:rsidR="55011A40" w:rsidRPr="1C88E766">
        <w:rPr>
          <w:rFonts w:ascii="Times New Roman" w:eastAsia="Times New Roman" w:hAnsi="Times New Roman" w:cs="Times New Roman"/>
          <w:sz w:val="24"/>
          <w:szCs w:val="24"/>
        </w:rPr>
        <w:t>-</w:t>
      </w:r>
      <w:r w:rsidR="00653834">
        <w:rPr>
          <w:rFonts w:ascii="Times New Roman" w:eastAsia="Times New Roman" w:hAnsi="Times New Roman" w:cs="Times New Roman"/>
          <w:sz w:val="24"/>
          <w:szCs w:val="24"/>
        </w:rPr>
        <w:t xml:space="preserve">based systems </w:t>
      </w:r>
      <w:r w:rsidR="008A254E">
        <w:rPr>
          <w:rFonts w:ascii="Times New Roman" w:eastAsia="Times New Roman" w:hAnsi="Times New Roman" w:cs="Times New Roman"/>
          <w:sz w:val="24"/>
          <w:szCs w:val="24"/>
        </w:rPr>
        <w:t xml:space="preserve">when facing a </w:t>
      </w:r>
      <w:r w:rsidR="00614179">
        <w:rPr>
          <w:rFonts w:ascii="Times New Roman" w:eastAsia="Times New Roman" w:hAnsi="Times New Roman" w:cs="Times New Roman"/>
          <w:sz w:val="24"/>
          <w:szCs w:val="24"/>
        </w:rPr>
        <w:t>skillful, long-term attack.</w:t>
      </w:r>
    </w:p>
    <w:p w14:paraId="4D64C858" w14:textId="66A51EDA" w:rsidR="00761E90" w:rsidRPr="004D676B" w:rsidRDefault="00761E90" w:rsidP="1D7222B2">
      <w:pPr>
        <w:spacing w:after="0"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A</w:t>
      </w:r>
      <w:r w:rsidR="0065280A" w:rsidRPr="5FE560EA">
        <w:rPr>
          <w:rFonts w:ascii="Times New Roman" w:eastAsia="Times New Roman" w:hAnsi="Times New Roman" w:cs="Times New Roman"/>
          <w:sz w:val="24"/>
          <w:szCs w:val="24"/>
        </w:rPr>
        <w:t xml:space="preserve"> possible defense against such an attack would be tuning </w:t>
      </w:r>
      <w:r w:rsidR="00BA30DE" w:rsidRPr="5FE560EA">
        <w:rPr>
          <w:rFonts w:ascii="Times New Roman" w:eastAsia="Times New Roman" w:hAnsi="Times New Roman" w:cs="Times New Roman"/>
          <w:sz w:val="24"/>
          <w:szCs w:val="24"/>
        </w:rPr>
        <w:t>monitoring period</w:t>
      </w:r>
      <w:r w:rsidR="00101E84" w:rsidRPr="5FE560EA">
        <w:rPr>
          <w:rFonts w:ascii="Times New Roman" w:eastAsia="Times New Roman" w:hAnsi="Times New Roman" w:cs="Times New Roman"/>
          <w:sz w:val="24"/>
          <w:szCs w:val="24"/>
        </w:rPr>
        <w:t xml:space="preserve"> intervals </w:t>
      </w:r>
      <w:r w:rsidR="00F95E90" w:rsidRPr="5FE560EA">
        <w:rPr>
          <w:rFonts w:ascii="Times New Roman" w:eastAsia="Times New Roman" w:hAnsi="Times New Roman" w:cs="Times New Roman"/>
          <w:sz w:val="24"/>
          <w:szCs w:val="24"/>
        </w:rPr>
        <w:t xml:space="preserve">in such a way that </w:t>
      </w:r>
      <w:r w:rsidR="00495C55" w:rsidRPr="5FE560EA">
        <w:rPr>
          <w:rFonts w:ascii="Times New Roman" w:eastAsia="Times New Roman" w:hAnsi="Times New Roman" w:cs="Times New Roman"/>
          <w:sz w:val="24"/>
          <w:szCs w:val="24"/>
        </w:rPr>
        <w:t xml:space="preserve">it makes </w:t>
      </w:r>
      <w:r w:rsidR="00B9602F" w:rsidRPr="5FE560EA">
        <w:rPr>
          <w:rFonts w:ascii="Times New Roman" w:eastAsia="Times New Roman" w:hAnsi="Times New Roman" w:cs="Times New Roman"/>
          <w:sz w:val="24"/>
          <w:szCs w:val="24"/>
        </w:rPr>
        <w:t>a</w:t>
      </w:r>
      <w:r w:rsidR="00B411D6" w:rsidRPr="5FE560EA">
        <w:rPr>
          <w:rFonts w:ascii="Times New Roman" w:eastAsia="Times New Roman" w:hAnsi="Times New Roman" w:cs="Times New Roman"/>
          <w:sz w:val="24"/>
          <w:szCs w:val="24"/>
        </w:rPr>
        <w:t xml:space="preserve">ttacks relying on this </w:t>
      </w:r>
      <w:r w:rsidR="001E4758" w:rsidRPr="5FE560EA">
        <w:rPr>
          <w:rFonts w:ascii="Times New Roman" w:eastAsia="Times New Roman" w:hAnsi="Times New Roman" w:cs="Times New Roman"/>
          <w:sz w:val="24"/>
          <w:szCs w:val="24"/>
        </w:rPr>
        <w:t xml:space="preserve">behavior </w:t>
      </w:r>
      <w:r w:rsidR="00BF2E2B" w:rsidRPr="5FE560EA">
        <w:rPr>
          <w:rFonts w:ascii="Times New Roman" w:eastAsia="Times New Roman" w:hAnsi="Times New Roman" w:cs="Times New Roman"/>
          <w:sz w:val="24"/>
          <w:szCs w:val="24"/>
        </w:rPr>
        <w:t xml:space="preserve">impractical and cumbersome. </w:t>
      </w:r>
      <w:r w:rsidR="004662B4" w:rsidRPr="5FE560EA">
        <w:rPr>
          <w:rFonts w:ascii="Times New Roman" w:eastAsia="Times New Roman" w:hAnsi="Times New Roman" w:cs="Times New Roman"/>
          <w:sz w:val="24"/>
          <w:szCs w:val="24"/>
        </w:rPr>
        <w:t xml:space="preserve">Shortening the </w:t>
      </w:r>
      <w:r w:rsidR="00B247AE" w:rsidRPr="5FE560EA">
        <w:rPr>
          <w:rFonts w:ascii="Times New Roman" w:eastAsia="Times New Roman" w:hAnsi="Times New Roman" w:cs="Times New Roman"/>
          <w:sz w:val="24"/>
          <w:szCs w:val="24"/>
        </w:rPr>
        <w:t>event horizon to get a more granular</w:t>
      </w:r>
      <w:r w:rsidR="00B7083A" w:rsidRPr="5FE560EA">
        <w:rPr>
          <w:rFonts w:ascii="Times New Roman" w:eastAsia="Times New Roman" w:hAnsi="Times New Roman" w:cs="Times New Roman"/>
          <w:sz w:val="24"/>
          <w:szCs w:val="24"/>
        </w:rPr>
        <w:t xml:space="preserve"> view of malicious behavior sequences</w:t>
      </w:r>
      <w:r w:rsidR="001F3229" w:rsidRPr="5FE560EA">
        <w:rPr>
          <w:rFonts w:ascii="Times New Roman" w:eastAsia="Times New Roman" w:hAnsi="Times New Roman" w:cs="Times New Roman"/>
          <w:sz w:val="24"/>
          <w:szCs w:val="24"/>
        </w:rPr>
        <w:t xml:space="preserve"> would make it harder to </w:t>
      </w:r>
      <w:r w:rsidR="00294875" w:rsidRPr="5FE560EA">
        <w:rPr>
          <w:rFonts w:ascii="Times New Roman" w:eastAsia="Times New Roman" w:hAnsi="Times New Roman" w:cs="Times New Roman"/>
          <w:sz w:val="24"/>
          <w:szCs w:val="24"/>
        </w:rPr>
        <w:t>obfuscate malicious actions</w:t>
      </w:r>
      <w:r w:rsidR="00683CC4" w:rsidRPr="5FE560EA">
        <w:rPr>
          <w:rFonts w:ascii="Times New Roman" w:eastAsia="Times New Roman" w:hAnsi="Times New Roman" w:cs="Times New Roman"/>
          <w:sz w:val="24"/>
          <w:szCs w:val="24"/>
        </w:rPr>
        <w:t xml:space="preserve">. Lengthening the event horizon, would be </w:t>
      </w:r>
      <w:r w:rsidR="00864CA8" w:rsidRPr="5FE560EA">
        <w:rPr>
          <w:rFonts w:ascii="Times New Roman" w:eastAsia="Times New Roman" w:hAnsi="Times New Roman" w:cs="Times New Roman"/>
          <w:sz w:val="24"/>
          <w:szCs w:val="24"/>
        </w:rPr>
        <w:t>much more computationally expensive</w:t>
      </w:r>
      <w:r w:rsidR="00FA63D5" w:rsidRPr="5FE560EA">
        <w:rPr>
          <w:rFonts w:ascii="Times New Roman" w:eastAsia="Times New Roman" w:hAnsi="Times New Roman" w:cs="Times New Roman"/>
          <w:sz w:val="24"/>
          <w:szCs w:val="24"/>
        </w:rPr>
        <w:t xml:space="preserve">, but it could be done while </w:t>
      </w:r>
      <w:r w:rsidR="00850B16" w:rsidRPr="5FE560EA">
        <w:rPr>
          <w:rFonts w:ascii="Times New Roman" w:eastAsia="Times New Roman" w:hAnsi="Times New Roman" w:cs="Times New Roman"/>
          <w:sz w:val="24"/>
          <w:szCs w:val="24"/>
        </w:rPr>
        <w:t xml:space="preserve">tightening up the </w:t>
      </w:r>
      <w:r w:rsidR="00AC6AD8" w:rsidRPr="5FE560EA">
        <w:rPr>
          <w:rFonts w:ascii="Times New Roman" w:eastAsia="Times New Roman" w:hAnsi="Times New Roman" w:cs="Times New Roman"/>
          <w:sz w:val="24"/>
          <w:szCs w:val="24"/>
        </w:rPr>
        <w:t xml:space="preserve">alerting parameters </w:t>
      </w:r>
      <w:r w:rsidR="00282282" w:rsidRPr="5FE560EA">
        <w:rPr>
          <w:rFonts w:ascii="Times New Roman" w:eastAsia="Times New Roman" w:hAnsi="Times New Roman" w:cs="Times New Roman"/>
          <w:sz w:val="24"/>
          <w:szCs w:val="24"/>
        </w:rPr>
        <w:t>to make action pruning</w:t>
      </w:r>
      <w:r w:rsidR="00D43DC6" w:rsidRPr="5FE560EA">
        <w:rPr>
          <w:rFonts w:ascii="Times New Roman" w:eastAsia="Times New Roman" w:hAnsi="Times New Roman" w:cs="Times New Roman"/>
          <w:sz w:val="24"/>
          <w:szCs w:val="24"/>
        </w:rPr>
        <w:t xml:space="preserve"> unfeasible. Either way, </w:t>
      </w:r>
      <w:r w:rsidR="00254052" w:rsidRPr="5FE560EA">
        <w:rPr>
          <w:rFonts w:ascii="Times New Roman" w:eastAsia="Times New Roman" w:hAnsi="Times New Roman" w:cs="Times New Roman"/>
          <w:sz w:val="24"/>
          <w:szCs w:val="24"/>
        </w:rPr>
        <w:t xml:space="preserve">it </w:t>
      </w:r>
      <w:r w:rsidR="005819DE" w:rsidRPr="5FE560EA">
        <w:rPr>
          <w:rFonts w:ascii="Times New Roman" w:eastAsia="Times New Roman" w:hAnsi="Times New Roman" w:cs="Times New Roman"/>
          <w:sz w:val="24"/>
          <w:szCs w:val="24"/>
        </w:rPr>
        <w:t xml:space="preserve">must </w:t>
      </w:r>
      <w:r w:rsidR="0BC75F5E" w:rsidRPr="1C88E766">
        <w:rPr>
          <w:rFonts w:ascii="Times New Roman" w:eastAsia="Times New Roman" w:hAnsi="Times New Roman" w:cs="Times New Roman"/>
          <w:sz w:val="24"/>
          <w:szCs w:val="24"/>
        </w:rPr>
        <w:t>accept</w:t>
      </w:r>
      <w:r w:rsidR="005819DE" w:rsidRPr="5FE560EA">
        <w:rPr>
          <w:rFonts w:ascii="Times New Roman" w:eastAsia="Times New Roman" w:hAnsi="Times New Roman" w:cs="Times New Roman"/>
          <w:sz w:val="24"/>
          <w:szCs w:val="24"/>
        </w:rPr>
        <w:t xml:space="preserve"> that </w:t>
      </w:r>
      <w:proofErr w:type="gramStart"/>
      <w:r w:rsidR="005819DE" w:rsidRPr="5FE560EA">
        <w:rPr>
          <w:rFonts w:ascii="Times New Roman" w:eastAsia="Times New Roman" w:hAnsi="Times New Roman" w:cs="Times New Roman"/>
          <w:sz w:val="24"/>
          <w:szCs w:val="24"/>
        </w:rPr>
        <w:t>both of these</w:t>
      </w:r>
      <w:proofErr w:type="gramEnd"/>
      <w:r w:rsidR="005819DE" w:rsidRPr="5FE560EA">
        <w:rPr>
          <w:rFonts w:ascii="Times New Roman" w:eastAsia="Times New Roman" w:hAnsi="Times New Roman" w:cs="Times New Roman"/>
          <w:sz w:val="24"/>
          <w:szCs w:val="24"/>
        </w:rPr>
        <w:t xml:space="preserve"> strategies would lead to an increase in false positive alerts</w:t>
      </w:r>
      <w:r w:rsidR="00B03935" w:rsidRPr="5FE560EA">
        <w:rPr>
          <w:rFonts w:ascii="Times New Roman" w:eastAsia="Times New Roman" w:hAnsi="Times New Roman" w:cs="Times New Roman"/>
          <w:sz w:val="24"/>
          <w:szCs w:val="24"/>
        </w:rPr>
        <w:t xml:space="preserve"> caused by legitimate users.</w:t>
      </w:r>
    </w:p>
    <w:p w14:paraId="2193790C" w14:textId="7C259ED4" w:rsidR="4F22B605" w:rsidRDefault="4F22B605" w:rsidP="5FE560EA">
      <w:pPr>
        <w:spacing w:after="0" w:line="480" w:lineRule="auto"/>
        <w:ind w:firstLine="720"/>
        <w:rPr>
          <w:rFonts w:ascii="Times New Roman" w:eastAsia="Times New Roman" w:hAnsi="Times New Roman" w:cs="Times New Roman"/>
          <w:sz w:val="24"/>
          <w:szCs w:val="24"/>
        </w:rPr>
      </w:pPr>
      <w:r w:rsidRPr="5FE560EA">
        <w:rPr>
          <w:rFonts w:ascii="Times New Roman" w:eastAsia="Times New Roman" w:hAnsi="Times New Roman" w:cs="Times New Roman"/>
          <w:sz w:val="24"/>
          <w:szCs w:val="24"/>
        </w:rPr>
        <w:t xml:space="preserve">IN CONCLUSION.... there are many evasive techniques employable to defeat </w:t>
      </w:r>
      <w:r w:rsidR="31A61EFD" w:rsidRPr="5FE560EA">
        <w:rPr>
          <w:rFonts w:ascii="Times New Roman" w:eastAsia="Times New Roman" w:hAnsi="Times New Roman" w:cs="Times New Roman"/>
          <w:sz w:val="24"/>
          <w:szCs w:val="24"/>
        </w:rPr>
        <w:t xml:space="preserve">both signature and </w:t>
      </w:r>
      <w:r w:rsidR="386B003A" w:rsidRPr="1C88E766">
        <w:rPr>
          <w:rFonts w:ascii="Times New Roman" w:eastAsia="Times New Roman" w:hAnsi="Times New Roman" w:cs="Times New Roman"/>
          <w:sz w:val="24"/>
          <w:szCs w:val="24"/>
        </w:rPr>
        <w:t>anomaly</w:t>
      </w:r>
      <w:r w:rsidR="31A61EFD" w:rsidRPr="5FE560EA">
        <w:rPr>
          <w:rFonts w:ascii="Times New Roman" w:eastAsia="Times New Roman" w:hAnsi="Times New Roman" w:cs="Times New Roman"/>
          <w:sz w:val="24"/>
          <w:szCs w:val="24"/>
        </w:rPr>
        <w:t xml:space="preserve">-based </w:t>
      </w:r>
      <w:r w:rsidRPr="5FE560EA">
        <w:rPr>
          <w:rFonts w:ascii="Times New Roman" w:eastAsia="Times New Roman" w:hAnsi="Times New Roman" w:cs="Times New Roman"/>
          <w:sz w:val="24"/>
          <w:szCs w:val="24"/>
        </w:rPr>
        <w:t>Network Intrusion De</w:t>
      </w:r>
      <w:r w:rsidR="392B65CD" w:rsidRPr="5FE560EA">
        <w:rPr>
          <w:rFonts w:ascii="Times New Roman" w:eastAsia="Times New Roman" w:hAnsi="Times New Roman" w:cs="Times New Roman"/>
          <w:sz w:val="24"/>
          <w:szCs w:val="24"/>
        </w:rPr>
        <w:t xml:space="preserve">tection Systems. </w:t>
      </w:r>
      <w:r w:rsidR="21D7BAD4" w:rsidRPr="1C88E766">
        <w:rPr>
          <w:rFonts w:ascii="Times New Roman" w:eastAsia="Times New Roman" w:hAnsi="Times New Roman" w:cs="Times New Roman"/>
          <w:sz w:val="24"/>
          <w:szCs w:val="24"/>
        </w:rPr>
        <w:t xml:space="preserve">By </w:t>
      </w:r>
      <w:r w:rsidR="05AC3695" w:rsidRPr="1C88E766">
        <w:rPr>
          <w:rFonts w:ascii="Times New Roman" w:eastAsia="Times New Roman" w:hAnsi="Times New Roman" w:cs="Times New Roman"/>
          <w:sz w:val="24"/>
          <w:szCs w:val="24"/>
        </w:rPr>
        <w:t>themselves</w:t>
      </w:r>
      <w:r w:rsidR="21D7BAD4" w:rsidRPr="1C88E766">
        <w:rPr>
          <w:rFonts w:ascii="Times New Roman" w:eastAsia="Times New Roman" w:hAnsi="Times New Roman" w:cs="Times New Roman"/>
          <w:sz w:val="24"/>
          <w:szCs w:val="24"/>
        </w:rPr>
        <w:t xml:space="preserve">, NIDS </w:t>
      </w:r>
      <w:r w:rsidR="1482B7E5" w:rsidRPr="1C88E766">
        <w:rPr>
          <w:rFonts w:ascii="Times New Roman" w:eastAsia="Times New Roman" w:hAnsi="Times New Roman" w:cs="Times New Roman"/>
          <w:sz w:val="24"/>
          <w:szCs w:val="24"/>
        </w:rPr>
        <w:t xml:space="preserve">and the </w:t>
      </w:r>
      <w:r w:rsidR="1EFD18F5" w:rsidRPr="1C88E766">
        <w:rPr>
          <w:rFonts w:ascii="Times New Roman" w:eastAsia="Times New Roman" w:hAnsi="Times New Roman" w:cs="Times New Roman"/>
          <w:sz w:val="24"/>
          <w:szCs w:val="24"/>
        </w:rPr>
        <w:t>various systems designed to improve on them,</w:t>
      </w:r>
      <w:r w:rsidR="21D7BAD4" w:rsidRPr="1C88E766">
        <w:rPr>
          <w:rFonts w:ascii="Times New Roman" w:eastAsia="Times New Roman" w:hAnsi="Times New Roman" w:cs="Times New Roman"/>
          <w:sz w:val="24"/>
          <w:szCs w:val="24"/>
        </w:rPr>
        <w:t xml:space="preserve"> in preventing an attack. </w:t>
      </w:r>
      <w:r w:rsidR="05EC70C2" w:rsidRPr="5FE560EA">
        <w:rPr>
          <w:rFonts w:ascii="Times New Roman" w:eastAsia="Times New Roman" w:hAnsi="Times New Roman" w:cs="Times New Roman"/>
          <w:sz w:val="24"/>
          <w:szCs w:val="24"/>
        </w:rPr>
        <w:t>It must be combined with pr</w:t>
      </w:r>
      <w:r w:rsidR="7FE64341" w:rsidRPr="5FE560EA">
        <w:rPr>
          <w:rFonts w:ascii="Times New Roman" w:eastAsia="Times New Roman" w:hAnsi="Times New Roman" w:cs="Times New Roman"/>
          <w:sz w:val="24"/>
          <w:szCs w:val="24"/>
        </w:rPr>
        <w:t xml:space="preserve">evention </w:t>
      </w:r>
      <w:proofErr w:type="gramStart"/>
      <w:r w:rsidR="7FE64341" w:rsidRPr="5FE560EA">
        <w:rPr>
          <w:rFonts w:ascii="Times New Roman" w:eastAsia="Times New Roman" w:hAnsi="Times New Roman" w:cs="Times New Roman"/>
          <w:sz w:val="24"/>
          <w:szCs w:val="24"/>
        </w:rPr>
        <w:t>systems, and</w:t>
      </w:r>
      <w:proofErr w:type="gramEnd"/>
      <w:r w:rsidR="7FE64341" w:rsidRPr="5FE560EA">
        <w:rPr>
          <w:rFonts w:ascii="Times New Roman" w:eastAsia="Times New Roman" w:hAnsi="Times New Roman" w:cs="Times New Roman"/>
          <w:sz w:val="24"/>
          <w:szCs w:val="24"/>
        </w:rPr>
        <w:t xml:space="preserve"> is most effective when </w:t>
      </w:r>
      <w:r w:rsidR="40955342" w:rsidRPr="1C88E766">
        <w:rPr>
          <w:rFonts w:ascii="Times New Roman" w:eastAsia="Times New Roman" w:hAnsi="Times New Roman" w:cs="Times New Roman"/>
          <w:sz w:val="24"/>
          <w:szCs w:val="24"/>
        </w:rPr>
        <w:t>operated by a highly trained security professional</w:t>
      </w:r>
      <w:r w:rsidR="2B494338" w:rsidRPr="1C88E766">
        <w:rPr>
          <w:rFonts w:ascii="Times New Roman" w:eastAsia="Times New Roman" w:hAnsi="Times New Roman" w:cs="Times New Roman"/>
          <w:sz w:val="24"/>
          <w:szCs w:val="24"/>
        </w:rPr>
        <w:t xml:space="preserve">. </w:t>
      </w:r>
      <w:r w:rsidR="37A2B143" w:rsidRPr="1C88E766">
        <w:rPr>
          <w:rFonts w:ascii="Times New Roman" w:eastAsia="Times New Roman" w:hAnsi="Times New Roman" w:cs="Times New Roman"/>
          <w:sz w:val="24"/>
          <w:szCs w:val="24"/>
        </w:rPr>
        <w:t xml:space="preserve">The most important takeaway from this paper is that </w:t>
      </w:r>
      <w:r w:rsidR="3E962F22" w:rsidRPr="1C88E766">
        <w:rPr>
          <w:rFonts w:ascii="Times New Roman" w:eastAsia="Times New Roman" w:hAnsi="Times New Roman" w:cs="Times New Roman"/>
          <w:sz w:val="24"/>
          <w:szCs w:val="24"/>
        </w:rPr>
        <w:t>you can never place too much trust</w:t>
      </w:r>
      <w:r w:rsidR="7FE64341" w:rsidRPr="5FE560EA">
        <w:rPr>
          <w:rFonts w:ascii="Times New Roman" w:eastAsia="Times New Roman" w:hAnsi="Times New Roman" w:cs="Times New Roman"/>
          <w:sz w:val="24"/>
          <w:szCs w:val="24"/>
        </w:rPr>
        <w:t xml:space="preserve"> in </w:t>
      </w:r>
      <w:r w:rsidR="3E962F22" w:rsidRPr="1C88E766">
        <w:rPr>
          <w:rFonts w:ascii="Times New Roman" w:eastAsia="Times New Roman" w:hAnsi="Times New Roman" w:cs="Times New Roman"/>
          <w:sz w:val="24"/>
          <w:szCs w:val="24"/>
        </w:rPr>
        <w:t xml:space="preserve">a security system. No system is an ironclad </w:t>
      </w:r>
      <w:r w:rsidR="7FE64341" w:rsidRPr="5FE560EA">
        <w:rPr>
          <w:rFonts w:ascii="Times New Roman" w:eastAsia="Times New Roman" w:hAnsi="Times New Roman" w:cs="Times New Roman"/>
          <w:sz w:val="24"/>
          <w:szCs w:val="24"/>
        </w:rPr>
        <w:t xml:space="preserve">defense </w:t>
      </w:r>
      <w:r w:rsidR="3E962F22" w:rsidRPr="1C88E766">
        <w:rPr>
          <w:rFonts w:ascii="Times New Roman" w:eastAsia="Times New Roman" w:hAnsi="Times New Roman" w:cs="Times New Roman"/>
          <w:sz w:val="24"/>
          <w:szCs w:val="24"/>
        </w:rPr>
        <w:t>from a determined attacker, no matter what marketing literature may have you believe. The second</w:t>
      </w:r>
      <w:r w:rsidR="0D25676F" w:rsidRPr="1C88E766">
        <w:rPr>
          <w:rFonts w:ascii="Times New Roman" w:eastAsia="Times New Roman" w:hAnsi="Times New Roman" w:cs="Times New Roman"/>
          <w:sz w:val="24"/>
          <w:szCs w:val="24"/>
        </w:rPr>
        <w:t xml:space="preserve"> most important takeaway is that </w:t>
      </w:r>
      <w:r w:rsidR="0D25676F" w:rsidRPr="1C88E766">
        <w:rPr>
          <w:rFonts w:ascii="Times New Roman" w:eastAsia="Times New Roman" w:hAnsi="Times New Roman" w:cs="Times New Roman"/>
          <w:sz w:val="24"/>
          <w:szCs w:val="24"/>
        </w:rPr>
        <w:lastRenderedPageBreak/>
        <w:t xml:space="preserve">attackers can be just as resourceful and innovative as defenders and so you must always keep alert and stay apprised of the new developments </w:t>
      </w:r>
      <w:r w:rsidR="7FE64341" w:rsidRPr="5FE560EA">
        <w:rPr>
          <w:rFonts w:ascii="Times New Roman" w:eastAsia="Times New Roman" w:hAnsi="Times New Roman" w:cs="Times New Roman"/>
          <w:sz w:val="24"/>
          <w:szCs w:val="24"/>
        </w:rPr>
        <w:t xml:space="preserve">in </w:t>
      </w:r>
      <w:r w:rsidR="0D25676F" w:rsidRPr="1C88E766">
        <w:rPr>
          <w:rFonts w:ascii="Times New Roman" w:eastAsia="Times New Roman" w:hAnsi="Times New Roman" w:cs="Times New Roman"/>
          <w:sz w:val="24"/>
          <w:szCs w:val="24"/>
        </w:rPr>
        <w:t>the field.</w:t>
      </w:r>
    </w:p>
    <w:p w14:paraId="5D04DFEA" w14:textId="37154631" w:rsidR="002309FE" w:rsidRPr="00180F6A" w:rsidRDefault="002309FE" w:rsidP="1D7222B2">
      <w:pPr>
        <w:spacing w:after="0" w:line="480" w:lineRule="auto"/>
        <w:ind w:firstLine="720"/>
        <w:rPr>
          <w:rFonts w:ascii="Times New Roman" w:eastAsia="Times New Roman" w:hAnsi="Times New Roman" w:cs="Times New Roman"/>
          <w:sz w:val="24"/>
          <w:szCs w:val="24"/>
        </w:rPr>
      </w:pPr>
    </w:p>
    <w:p w14:paraId="7D5936F2" w14:textId="569BEBF8" w:rsidR="69F44698" w:rsidRPr="00110C95" w:rsidRDefault="69F44698" w:rsidP="00110C95">
      <w:pPr>
        <w:spacing w:after="0" w:line="480" w:lineRule="auto"/>
        <w:rPr>
          <w:color w:val="4472C4" w:themeColor="accent1"/>
          <w:sz w:val="24"/>
          <w:szCs w:val="24"/>
        </w:rPr>
      </w:pPr>
    </w:p>
    <w:p w14:paraId="11DC89B8" w14:textId="0E260F73" w:rsidR="5040A401" w:rsidRDefault="5040A401" w:rsidP="5040A401">
      <w:pPr>
        <w:spacing w:after="0" w:line="480" w:lineRule="auto"/>
        <w:rPr>
          <w:rFonts w:ascii="Times New Roman" w:eastAsia="Times New Roman" w:hAnsi="Times New Roman" w:cs="Times New Roman"/>
          <w:color w:val="4471C4"/>
          <w:sz w:val="24"/>
          <w:szCs w:val="24"/>
        </w:rPr>
      </w:pPr>
    </w:p>
    <w:p w14:paraId="5634D6DA" w14:textId="120FAB62" w:rsidR="5040A401" w:rsidRDefault="5040A401" w:rsidP="5040A401">
      <w:pPr>
        <w:spacing w:after="0" w:line="480" w:lineRule="auto"/>
        <w:rPr>
          <w:rFonts w:ascii="Times New Roman" w:eastAsia="Times New Roman" w:hAnsi="Times New Roman" w:cs="Times New Roman"/>
          <w:color w:val="4471C4"/>
          <w:sz w:val="24"/>
          <w:szCs w:val="24"/>
        </w:rPr>
      </w:pPr>
    </w:p>
    <w:p w14:paraId="4C662153" w14:textId="491953DD" w:rsidR="5040A401" w:rsidRDefault="5040A401" w:rsidP="5040A401">
      <w:pPr>
        <w:spacing w:after="0" w:line="480" w:lineRule="auto"/>
        <w:rPr>
          <w:rFonts w:ascii="Times New Roman" w:eastAsia="Times New Roman" w:hAnsi="Times New Roman" w:cs="Times New Roman"/>
          <w:color w:val="4471C4"/>
          <w:sz w:val="24"/>
          <w:szCs w:val="24"/>
        </w:rPr>
      </w:pPr>
    </w:p>
    <w:p w14:paraId="32EC3C29" w14:textId="79604008" w:rsidR="5040A401" w:rsidRDefault="5040A401">
      <w:r>
        <w:br w:type="page"/>
      </w:r>
    </w:p>
    <w:p w14:paraId="43AAA6CF" w14:textId="3B1B39DB" w:rsidR="55C54DF1" w:rsidRPr="00AF5134" w:rsidRDefault="55C54DF1" w:rsidP="5040A401">
      <w:pPr>
        <w:spacing w:after="0" w:line="480" w:lineRule="auto"/>
        <w:rPr>
          <w:rFonts w:ascii="Times New Roman" w:eastAsia="Times New Roman" w:hAnsi="Times New Roman" w:cs="Times New Roman"/>
          <w:color w:val="7030A0"/>
          <w:sz w:val="24"/>
          <w:szCs w:val="24"/>
        </w:rPr>
      </w:pPr>
      <w:r w:rsidRPr="00AF5134">
        <w:rPr>
          <w:rFonts w:ascii="Times New Roman" w:eastAsia="Times New Roman" w:hAnsi="Times New Roman" w:cs="Times New Roman"/>
          <w:color w:val="7030A0"/>
          <w:sz w:val="24"/>
          <w:szCs w:val="24"/>
        </w:rPr>
        <w:lastRenderedPageBreak/>
        <w:t>References</w:t>
      </w:r>
    </w:p>
    <w:p w14:paraId="5171AE74" w14:textId="716951C3" w:rsidR="55C54DF1" w:rsidRPr="00AF5134" w:rsidRDefault="55C54DF1" w:rsidP="5040A401">
      <w:pPr>
        <w:pStyle w:val="ListParagraph"/>
        <w:numPr>
          <w:ilvl w:val="0"/>
          <w:numId w:val="1"/>
        </w:numPr>
        <w:spacing w:after="0" w:line="480" w:lineRule="auto"/>
        <w:rPr>
          <w:rFonts w:eastAsiaTheme="minorEastAsia"/>
          <w:color w:val="7030A0"/>
          <w:sz w:val="24"/>
          <w:szCs w:val="24"/>
        </w:rPr>
      </w:pPr>
      <w:r w:rsidRPr="00AF5134">
        <w:rPr>
          <w:rFonts w:ascii="Times New Roman" w:eastAsia="Times New Roman" w:hAnsi="Times New Roman" w:cs="Times New Roman"/>
          <w:color w:val="7030A0"/>
          <w:sz w:val="24"/>
          <w:szCs w:val="24"/>
        </w:rPr>
        <w:t>https://www.researchgate.net/publication/340998746_Model_Evasion_Attack_on_Intrusion_Detection_Systems_using_Adversarial_Machine_Learning</w:t>
      </w:r>
    </w:p>
    <w:p w14:paraId="5C23BDC1" w14:textId="37C0BCCD" w:rsidR="70450EA7" w:rsidRPr="008E5C5B" w:rsidRDefault="008E5C5B" w:rsidP="5040A401">
      <w:pPr>
        <w:pStyle w:val="ListParagraph"/>
        <w:numPr>
          <w:ilvl w:val="0"/>
          <w:numId w:val="1"/>
        </w:numPr>
        <w:spacing w:after="0" w:line="480" w:lineRule="auto"/>
        <w:rPr>
          <w:rFonts w:eastAsiaTheme="minorEastAsia"/>
          <w:color w:val="7030A0"/>
          <w:sz w:val="24"/>
          <w:szCs w:val="24"/>
        </w:rPr>
      </w:pPr>
      <w:r>
        <w:rPr>
          <w:rFonts w:ascii="Times New Roman" w:eastAsia="Times New Roman" w:hAnsi="Times New Roman" w:cs="Times New Roman"/>
          <w:color w:val="7030A0"/>
          <w:sz w:val="24"/>
          <w:szCs w:val="24"/>
        </w:rPr>
        <w:t>https://www.cray.com/blog/role-graph-data-appliance-machine-learning/</w:t>
      </w:r>
    </w:p>
    <w:p w14:paraId="7ABFBA3D" w14:textId="2F8719A4" w:rsidR="008E5C5B" w:rsidRDefault="008E5C5B" w:rsidP="5040A401">
      <w:pPr>
        <w:pStyle w:val="ListParagraph"/>
        <w:numPr>
          <w:ilvl w:val="0"/>
          <w:numId w:val="1"/>
        </w:numPr>
        <w:spacing w:after="0" w:line="480" w:lineRule="auto"/>
        <w:rPr>
          <w:rFonts w:eastAsiaTheme="minorEastAsia"/>
          <w:color w:val="7030A0"/>
          <w:sz w:val="24"/>
          <w:szCs w:val="24"/>
        </w:rPr>
      </w:pPr>
      <w:r>
        <w:rPr>
          <w:rFonts w:eastAsiaTheme="minorEastAsia"/>
          <w:color w:val="7030A0"/>
          <w:sz w:val="24"/>
          <w:szCs w:val="24"/>
        </w:rPr>
        <w:t>https://www.researchgate.net/publication/308027534_Stealing_Machine_Learning_MoMode_via_Prediction_APIs</w:t>
      </w:r>
    </w:p>
    <w:p w14:paraId="46091FE8" w14:textId="651598AA" w:rsidR="008E5C5B" w:rsidRDefault="009C0C5D" w:rsidP="5040A401">
      <w:pPr>
        <w:pStyle w:val="ListParagraph"/>
        <w:numPr>
          <w:ilvl w:val="0"/>
          <w:numId w:val="1"/>
        </w:numPr>
        <w:spacing w:after="0" w:line="480" w:lineRule="auto"/>
        <w:rPr>
          <w:rFonts w:eastAsiaTheme="minorEastAsia"/>
          <w:color w:val="7030A0"/>
          <w:sz w:val="24"/>
          <w:szCs w:val="24"/>
        </w:rPr>
      </w:pPr>
      <w:r w:rsidRPr="009C0C5D">
        <w:rPr>
          <w:rFonts w:eastAsiaTheme="minorEastAsia"/>
          <w:color w:val="7030A0"/>
          <w:sz w:val="24"/>
          <w:szCs w:val="24"/>
        </w:rPr>
        <w:t>https://arxiv.org/pdf/1808.07945.pdf</w:t>
      </w:r>
    </w:p>
    <w:p w14:paraId="61C81B0C" w14:textId="6F715B57" w:rsidR="009C0C5D" w:rsidRDefault="005B7440" w:rsidP="5040A401">
      <w:pPr>
        <w:pStyle w:val="ListParagraph"/>
        <w:numPr>
          <w:ilvl w:val="0"/>
          <w:numId w:val="1"/>
        </w:numPr>
        <w:spacing w:after="0" w:line="480" w:lineRule="auto"/>
        <w:rPr>
          <w:rFonts w:eastAsiaTheme="minorEastAsia"/>
          <w:color w:val="7030A0"/>
          <w:sz w:val="24"/>
          <w:szCs w:val="24"/>
        </w:rPr>
      </w:pPr>
      <w:r w:rsidRPr="005A5F91">
        <w:rPr>
          <w:rFonts w:eastAsiaTheme="minorEastAsia"/>
          <w:color w:val="7030A0"/>
          <w:sz w:val="24"/>
          <w:szCs w:val="24"/>
        </w:rPr>
        <w:t>https://www.securityweek.com/encrypted-network-traffic-comes-cost</w:t>
      </w:r>
      <w:r>
        <w:rPr>
          <w:rFonts w:eastAsiaTheme="minorEastAsia"/>
          <w:color w:val="7030A0"/>
          <w:sz w:val="24"/>
          <w:szCs w:val="24"/>
        </w:rPr>
        <w:t xml:space="preserve"> [P</w:t>
      </w:r>
      <w:r w:rsidR="005A5F91">
        <w:rPr>
          <w:rFonts w:eastAsiaTheme="minorEastAsia"/>
          <w:color w:val="7030A0"/>
          <w:sz w:val="24"/>
          <w:szCs w:val="24"/>
        </w:rPr>
        <w:t>art of decryption PAN-OS</w:t>
      </w:r>
      <w:r w:rsidR="00184B6D">
        <w:rPr>
          <w:rFonts w:eastAsiaTheme="minorEastAsia"/>
          <w:color w:val="7030A0"/>
          <w:sz w:val="24"/>
          <w:szCs w:val="24"/>
        </w:rPr>
        <w:t xml:space="preserve"> too expensive]</w:t>
      </w:r>
    </w:p>
    <w:p w14:paraId="6ACA07F2" w14:textId="761D2675" w:rsidR="00C44C5D" w:rsidRDefault="00E26F96" w:rsidP="5040A401">
      <w:pPr>
        <w:pStyle w:val="ListParagraph"/>
        <w:numPr>
          <w:ilvl w:val="0"/>
          <w:numId w:val="1"/>
        </w:numPr>
        <w:spacing w:after="0" w:line="480" w:lineRule="auto"/>
        <w:rPr>
          <w:rFonts w:eastAsiaTheme="minorEastAsia"/>
          <w:color w:val="7030A0"/>
          <w:sz w:val="24"/>
          <w:szCs w:val="24"/>
        </w:rPr>
      </w:pPr>
      <w:hyperlink r:id="rId21" w:history="1">
        <w:r w:rsidR="00631B86" w:rsidRPr="00685087">
          <w:rPr>
            <w:rStyle w:val="Hyperlink"/>
            <w:rFonts w:eastAsiaTheme="minorEastAsia"/>
            <w:sz w:val="24"/>
            <w:szCs w:val="24"/>
          </w:rPr>
          <w:t>https://www.theseus.fi/bitstream/handle/10024/226340/Korhonen_Joni.pdf?sequence=2&amp;isAllowed=y</w:t>
        </w:r>
      </w:hyperlink>
      <w:r w:rsidR="00631B86">
        <w:rPr>
          <w:rFonts w:eastAsiaTheme="minorEastAsia"/>
          <w:color w:val="7030A0"/>
          <w:sz w:val="24"/>
          <w:szCs w:val="24"/>
        </w:rPr>
        <w:t xml:space="preserve"> [Source on real world costs of </w:t>
      </w:r>
      <w:proofErr w:type="spellStart"/>
      <w:r w:rsidR="00631B86">
        <w:rPr>
          <w:rFonts w:eastAsiaTheme="minorEastAsia"/>
          <w:color w:val="7030A0"/>
          <w:sz w:val="24"/>
          <w:szCs w:val="24"/>
        </w:rPr>
        <w:t>admining</w:t>
      </w:r>
      <w:proofErr w:type="spellEnd"/>
      <w:r w:rsidR="00631B86">
        <w:rPr>
          <w:rFonts w:eastAsiaTheme="minorEastAsia"/>
          <w:color w:val="7030A0"/>
          <w:sz w:val="24"/>
          <w:szCs w:val="24"/>
        </w:rPr>
        <w:t xml:space="preserve"> PAN-OS]</w:t>
      </w:r>
    </w:p>
    <w:p w14:paraId="4257DA46" w14:textId="03302B40" w:rsidR="00C44C5D" w:rsidRDefault="00E26F96" w:rsidP="5040A401">
      <w:pPr>
        <w:pStyle w:val="ListParagraph"/>
        <w:numPr>
          <w:ilvl w:val="0"/>
          <w:numId w:val="1"/>
        </w:numPr>
        <w:spacing w:after="0" w:line="480" w:lineRule="auto"/>
        <w:rPr>
          <w:rFonts w:eastAsiaTheme="minorEastAsia"/>
          <w:color w:val="7030A0"/>
          <w:sz w:val="24"/>
          <w:szCs w:val="24"/>
        </w:rPr>
      </w:pPr>
      <w:hyperlink r:id="rId22" w:history="1">
        <w:r w:rsidR="00C44C5D" w:rsidRPr="00685087">
          <w:rPr>
            <w:rStyle w:val="Hyperlink"/>
            <w:rFonts w:eastAsiaTheme="minorEastAsia"/>
            <w:sz w:val="24"/>
            <w:szCs w:val="24"/>
          </w:rPr>
          <w:t>https://www.cisco.com/c/dam/en/us/solutions/collateral/enterprise-networks/enterprise-network-security/nb-09-encrytd-traf-anlytcs-wp-cte-en.pdf</w:t>
        </w:r>
      </w:hyperlink>
      <w:r w:rsidR="00C44C5D">
        <w:rPr>
          <w:rFonts w:eastAsiaTheme="minorEastAsia"/>
          <w:color w:val="7030A0"/>
          <w:sz w:val="24"/>
          <w:szCs w:val="24"/>
        </w:rPr>
        <w:t xml:space="preserve"> [source on how much traffic is encrypted on the web </w:t>
      </w:r>
      <w:proofErr w:type="spellStart"/>
      <w:r w:rsidR="00C44C5D">
        <w:rPr>
          <w:rFonts w:eastAsiaTheme="minorEastAsia"/>
          <w:color w:val="7030A0"/>
          <w:sz w:val="24"/>
          <w:szCs w:val="24"/>
        </w:rPr>
        <w:t>rn</w:t>
      </w:r>
      <w:proofErr w:type="spellEnd"/>
      <w:r w:rsidR="00C44C5D">
        <w:rPr>
          <w:rFonts w:eastAsiaTheme="minorEastAsia"/>
          <w:color w:val="7030A0"/>
          <w:sz w:val="24"/>
          <w:szCs w:val="24"/>
        </w:rPr>
        <w:t>]</w:t>
      </w:r>
    </w:p>
    <w:p w14:paraId="69F7D9FD" w14:textId="32839EF3" w:rsidR="008F0BEF" w:rsidRDefault="00E26F96" w:rsidP="5040A401">
      <w:pPr>
        <w:pStyle w:val="ListParagraph"/>
        <w:numPr>
          <w:ilvl w:val="0"/>
          <w:numId w:val="1"/>
        </w:numPr>
        <w:spacing w:after="0" w:line="480" w:lineRule="auto"/>
        <w:rPr>
          <w:rFonts w:eastAsiaTheme="minorEastAsia"/>
          <w:color w:val="7030A0"/>
          <w:sz w:val="24"/>
          <w:szCs w:val="24"/>
        </w:rPr>
      </w:pPr>
      <w:hyperlink r:id="rId23" w:history="1">
        <w:r w:rsidR="008F0BEF" w:rsidRPr="00685087">
          <w:rPr>
            <w:rStyle w:val="Hyperlink"/>
            <w:rFonts w:eastAsiaTheme="minorEastAsia"/>
            <w:sz w:val="24"/>
            <w:szCs w:val="24"/>
          </w:rPr>
          <w:t>https://docs.paloaltonetworks.com/pan-os/8-1/pan-os-admin/app-id/app-id-overview</w:t>
        </w:r>
      </w:hyperlink>
      <w:r w:rsidR="008F0BEF">
        <w:rPr>
          <w:rFonts w:eastAsiaTheme="minorEastAsia"/>
          <w:color w:val="7030A0"/>
          <w:sz w:val="24"/>
          <w:szCs w:val="24"/>
        </w:rPr>
        <w:t xml:space="preserve"> [How App-ID works PAN]</w:t>
      </w:r>
    </w:p>
    <w:p w14:paraId="1D848C14" w14:textId="20461CBB" w:rsidR="009E17D7" w:rsidRDefault="007C6924" w:rsidP="5040A401">
      <w:pPr>
        <w:pStyle w:val="ListParagraph"/>
        <w:numPr>
          <w:ilvl w:val="0"/>
          <w:numId w:val="1"/>
        </w:numPr>
        <w:spacing w:after="0" w:line="480" w:lineRule="auto"/>
        <w:rPr>
          <w:rFonts w:eastAsiaTheme="minorEastAsia"/>
          <w:color w:val="7030A0"/>
          <w:sz w:val="24"/>
          <w:szCs w:val="24"/>
        </w:rPr>
      </w:pPr>
      <w:r w:rsidRPr="007C6924">
        <w:rPr>
          <w:rFonts w:eastAsiaTheme="minorEastAsia"/>
          <w:color w:val="7030A0"/>
          <w:sz w:val="24"/>
          <w:szCs w:val="24"/>
        </w:rPr>
        <w:t xml:space="preserve">https://www.researchgate.net/publication/45601991_Intrusion_Detection_Systems_-_Analysis_and_Containment_of_False_Positives_Alerts </w:t>
      </w:r>
      <w:r w:rsidR="00AD17E1">
        <w:rPr>
          <w:rFonts w:eastAsiaTheme="minorEastAsia"/>
          <w:color w:val="7030A0"/>
          <w:sz w:val="24"/>
          <w:szCs w:val="24"/>
        </w:rPr>
        <w:t>[</w:t>
      </w:r>
      <w:r>
        <w:rPr>
          <w:rFonts w:eastAsiaTheme="minorEastAsia"/>
          <w:color w:val="7030A0"/>
          <w:sz w:val="24"/>
          <w:szCs w:val="24"/>
        </w:rPr>
        <w:t xml:space="preserve">Unavoidable </w:t>
      </w:r>
      <w:r w:rsidR="00AD17E1">
        <w:rPr>
          <w:rFonts w:eastAsiaTheme="minorEastAsia"/>
          <w:color w:val="7030A0"/>
          <w:sz w:val="24"/>
          <w:szCs w:val="24"/>
        </w:rPr>
        <w:t>High False Positive Rates]</w:t>
      </w:r>
    </w:p>
    <w:p w14:paraId="0468A43B" w14:textId="5BC689A8" w:rsidR="009F73D3" w:rsidRDefault="00E26F96" w:rsidP="5040A401">
      <w:pPr>
        <w:pStyle w:val="ListParagraph"/>
        <w:numPr>
          <w:ilvl w:val="0"/>
          <w:numId w:val="1"/>
        </w:numPr>
        <w:spacing w:after="0" w:line="480" w:lineRule="auto"/>
        <w:rPr>
          <w:rFonts w:eastAsiaTheme="minorEastAsia"/>
          <w:color w:val="7030A0"/>
          <w:sz w:val="24"/>
          <w:szCs w:val="24"/>
        </w:rPr>
      </w:pPr>
      <w:hyperlink r:id="rId24" w:history="1">
        <w:r w:rsidR="009F73D3" w:rsidRPr="00CA2A19">
          <w:rPr>
            <w:rStyle w:val="Hyperlink"/>
            <w:rFonts w:eastAsiaTheme="minorEastAsia"/>
            <w:sz w:val="24"/>
            <w:szCs w:val="24"/>
          </w:rPr>
          <w:t>https://www.usenix.org/legacy/event/lisa07/tech/full_papers/bolzoni/bolzoni_html/</w:t>
        </w:r>
      </w:hyperlink>
      <w:r w:rsidR="009F73D3">
        <w:rPr>
          <w:rFonts w:eastAsiaTheme="minorEastAsia"/>
          <w:color w:val="7030A0"/>
          <w:sz w:val="24"/>
          <w:szCs w:val="24"/>
        </w:rPr>
        <w:t xml:space="preserve"> [Additional High Alarm Stuff]</w:t>
      </w:r>
    </w:p>
    <w:p w14:paraId="363E9955" w14:textId="02AEDB73" w:rsidR="00161D28" w:rsidRDefault="00E26F96" w:rsidP="5040A401">
      <w:pPr>
        <w:pStyle w:val="ListParagraph"/>
        <w:numPr>
          <w:ilvl w:val="0"/>
          <w:numId w:val="1"/>
        </w:numPr>
        <w:spacing w:after="0" w:line="480" w:lineRule="auto"/>
        <w:rPr>
          <w:rFonts w:eastAsiaTheme="minorEastAsia"/>
          <w:color w:val="7030A0"/>
          <w:sz w:val="24"/>
          <w:szCs w:val="24"/>
        </w:rPr>
      </w:pPr>
      <w:hyperlink r:id="rId25" w:history="1">
        <w:r w:rsidR="00161D28" w:rsidRPr="00CA2A19">
          <w:rPr>
            <w:rStyle w:val="Hyperlink"/>
            <w:rFonts w:eastAsiaTheme="minorEastAsia"/>
            <w:sz w:val="24"/>
            <w:szCs w:val="24"/>
          </w:rPr>
          <w:t>https://www.ft.com/content/2fa5bade-cb09-11e8-9fe5-24ad351828ab</w:t>
        </w:r>
      </w:hyperlink>
      <w:r w:rsidR="00161D28">
        <w:rPr>
          <w:rFonts w:eastAsiaTheme="minorEastAsia"/>
          <w:color w:val="7030A0"/>
          <w:sz w:val="24"/>
          <w:szCs w:val="24"/>
        </w:rPr>
        <w:t xml:space="preserve"> [Darktrace False Alarm Stuff]</w:t>
      </w:r>
    </w:p>
    <w:p w14:paraId="2FCDE4C0" w14:textId="0744BE8E" w:rsidR="004C6F9C" w:rsidRPr="00AF5134" w:rsidRDefault="00E26F96" w:rsidP="6181F1F2">
      <w:pPr>
        <w:pStyle w:val="ListParagraph"/>
        <w:numPr>
          <w:ilvl w:val="0"/>
          <w:numId w:val="1"/>
        </w:numPr>
        <w:spacing w:after="0" w:line="480" w:lineRule="auto"/>
        <w:rPr>
          <w:rFonts w:eastAsiaTheme="minorEastAsia"/>
          <w:color w:val="7030A0"/>
          <w:sz w:val="24"/>
          <w:szCs w:val="24"/>
        </w:rPr>
      </w:pPr>
      <w:hyperlink r:id="rId26">
        <w:r w:rsidR="004C6F9C" w:rsidRPr="6181F1F2">
          <w:rPr>
            <w:rStyle w:val="Hyperlink"/>
            <w:rFonts w:eastAsiaTheme="minorEastAsia"/>
            <w:sz w:val="24"/>
            <w:szCs w:val="24"/>
          </w:rPr>
          <w:t>https://www.ncbi.nlm.nih.gov/pmc/articles/PMC7181010/</w:t>
        </w:r>
      </w:hyperlink>
      <w:r w:rsidR="004C6F9C" w:rsidRPr="6181F1F2">
        <w:rPr>
          <w:rFonts w:eastAsiaTheme="minorEastAsia"/>
          <w:color w:val="7030A0"/>
          <w:sz w:val="24"/>
          <w:szCs w:val="24"/>
        </w:rPr>
        <w:t xml:space="preserve"> </w:t>
      </w:r>
      <w:r w:rsidR="0050717E" w:rsidRPr="6181F1F2">
        <w:rPr>
          <w:rFonts w:eastAsiaTheme="minorEastAsia"/>
          <w:color w:val="7030A0"/>
          <w:sz w:val="24"/>
          <w:szCs w:val="24"/>
        </w:rPr>
        <w:t>[Masquerade Attacks Pretending to be normal users to avoid AIDS]</w:t>
      </w:r>
    </w:p>
    <w:p w14:paraId="4FC96D02" w14:textId="080F865A" w:rsidR="6181F1F2" w:rsidRDefault="6181F1F2" w:rsidP="6181F1F2">
      <w:pPr>
        <w:spacing w:after="0" w:line="480" w:lineRule="auto"/>
        <w:rPr>
          <w:rFonts w:eastAsiaTheme="minorEastAsia"/>
          <w:color w:val="7030A0"/>
          <w:sz w:val="24"/>
          <w:szCs w:val="24"/>
        </w:rPr>
      </w:pPr>
    </w:p>
    <w:p w14:paraId="364E46A0" w14:textId="07732F18" w:rsidR="6181F1F2" w:rsidRDefault="6181F1F2" w:rsidP="6181F1F2">
      <w:pPr>
        <w:spacing w:after="0" w:line="480" w:lineRule="auto"/>
        <w:rPr>
          <w:rFonts w:eastAsiaTheme="minorEastAsia"/>
          <w:color w:val="7030A0"/>
          <w:sz w:val="24"/>
          <w:szCs w:val="24"/>
        </w:rPr>
      </w:pPr>
    </w:p>
    <w:p w14:paraId="2DCA2A73" w14:textId="741B1A13" w:rsidR="6181F1F2" w:rsidRDefault="6181F1F2" w:rsidP="6181F1F2">
      <w:pPr>
        <w:spacing w:after="0" w:line="480" w:lineRule="auto"/>
        <w:rPr>
          <w:rFonts w:eastAsiaTheme="minorEastAsia"/>
          <w:color w:val="7030A0"/>
          <w:sz w:val="24"/>
          <w:szCs w:val="24"/>
        </w:rPr>
      </w:pPr>
    </w:p>
    <w:p w14:paraId="44657EEC" w14:textId="3CB46A18" w:rsidR="59B264F2" w:rsidRDefault="00E26F96" w:rsidP="5FE560EA">
      <w:pPr>
        <w:spacing w:line="480" w:lineRule="auto"/>
      </w:pPr>
      <w:hyperlink r:id="rId27">
        <w:r w:rsidR="59B264F2" w:rsidRPr="5FE560EA">
          <w:rPr>
            <w:rStyle w:val="Hyperlink"/>
            <w:rFonts w:ascii="Calibri" w:eastAsia="Calibri" w:hAnsi="Calibri" w:cs="Calibri"/>
            <w:color w:val="0000FF"/>
          </w:rPr>
          <w:t>https://www.imperial.ac.uk/media/imperial-college/faculty-of-engineering/computing/public/1819-pg-projects/Detecting-Malware-in-TLS-Traf%EF%AC%81c.pdf</w:t>
        </w:r>
      </w:hyperlink>
    </w:p>
    <w:p w14:paraId="4FFDD623" w14:textId="74AFC669" w:rsidR="59B264F2" w:rsidRDefault="59B264F2" w:rsidP="5FE560EA">
      <w:pPr>
        <w:spacing w:line="480" w:lineRule="auto"/>
      </w:pPr>
      <w:r w:rsidRPr="5FE560EA">
        <w:rPr>
          <w:rFonts w:ascii="Calibri" w:eastAsia="Calibri" w:hAnsi="Calibri" w:cs="Calibri"/>
        </w:rPr>
        <w:t>Olivier Roques</w:t>
      </w:r>
    </w:p>
    <w:p w14:paraId="5F0D5AA8" w14:textId="275CCA79" w:rsidR="59B264F2" w:rsidRDefault="00E26F96" w:rsidP="5FE560EA">
      <w:pPr>
        <w:spacing w:line="480" w:lineRule="auto"/>
      </w:pPr>
      <w:hyperlink r:id="rId28">
        <w:r w:rsidR="59B264F2" w:rsidRPr="5FE560EA">
          <w:rPr>
            <w:rStyle w:val="Hyperlink"/>
            <w:rFonts w:ascii="Calibri" w:eastAsia="Calibri" w:hAnsi="Calibri" w:cs="Calibri"/>
            <w:color w:val="0000FF"/>
          </w:rPr>
          <w:t>https://engineering.salesforce.com/tls-fingerprinting-with-ja3-and-ja3s-247362855967</w:t>
        </w:r>
      </w:hyperlink>
    </w:p>
    <w:p w14:paraId="5E71578C" w14:textId="5C637A74" w:rsidR="59B264F2" w:rsidRDefault="59B264F2" w:rsidP="5FE560EA">
      <w:pPr>
        <w:spacing w:line="480" w:lineRule="auto"/>
      </w:pPr>
      <w:r w:rsidRPr="5FE560EA">
        <w:rPr>
          <w:rFonts w:ascii="Calibri" w:eastAsia="Calibri" w:hAnsi="Calibri" w:cs="Calibri"/>
        </w:rPr>
        <w:t xml:space="preserve">John </w:t>
      </w:r>
      <w:proofErr w:type="spellStart"/>
      <w:r w:rsidRPr="5FE560EA">
        <w:rPr>
          <w:rFonts w:ascii="Calibri" w:eastAsia="Calibri" w:hAnsi="Calibri" w:cs="Calibri"/>
        </w:rPr>
        <w:t>Althouse</w:t>
      </w:r>
      <w:proofErr w:type="spellEnd"/>
    </w:p>
    <w:p w14:paraId="0CF5C84D" w14:textId="1D2BD627" w:rsidR="59B264F2" w:rsidRDefault="00E26F96" w:rsidP="5FE560EA">
      <w:pPr>
        <w:spacing w:line="480" w:lineRule="auto"/>
      </w:pPr>
      <w:hyperlink r:id="rId29">
        <w:r w:rsidR="59B264F2" w:rsidRPr="5FE560EA">
          <w:rPr>
            <w:rStyle w:val="Hyperlink"/>
            <w:rFonts w:ascii="Calibri" w:eastAsia="Calibri" w:hAnsi="Calibri" w:cs="Calibri"/>
            <w:color w:val="0000FF"/>
          </w:rPr>
          <w:t>https://www.darktrace.com/en/blog/beyond-the-hash-how-unsupervised-machine-learning-unlocks-the-true-power-of-ja-3/</w:t>
        </w:r>
      </w:hyperlink>
    </w:p>
    <w:p w14:paraId="684E78EC" w14:textId="2194DE08" w:rsidR="59B264F2" w:rsidRDefault="59B264F2" w:rsidP="5FE560EA">
      <w:pPr>
        <w:spacing w:line="480" w:lineRule="auto"/>
      </w:pPr>
      <w:r w:rsidRPr="5FE560EA">
        <w:rPr>
          <w:rFonts w:ascii="Calibri" w:eastAsia="Calibri" w:hAnsi="Calibri" w:cs="Calibri"/>
        </w:rPr>
        <w:t xml:space="preserve">Max </w:t>
      </w:r>
      <w:proofErr w:type="spellStart"/>
      <w:r w:rsidRPr="5FE560EA">
        <w:rPr>
          <w:rFonts w:ascii="Calibri" w:eastAsia="Calibri" w:hAnsi="Calibri" w:cs="Calibri"/>
        </w:rPr>
        <w:t>Heinemeyer</w:t>
      </w:r>
      <w:proofErr w:type="spellEnd"/>
    </w:p>
    <w:p w14:paraId="52ED15E3" w14:textId="71BAFF0C" w:rsidR="59B264F2" w:rsidRDefault="00E26F96" w:rsidP="5FE560EA">
      <w:pPr>
        <w:spacing w:line="480" w:lineRule="auto"/>
      </w:pPr>
      <w:hyperlink r:id="rId30">
        <w:r w:rsidR="59B264F2" w:rsidRPr="5FE560EA">
          <w:rPr>
            <w:rStyle w:val="Hyperlink"/>
            <w:rFonts w:ascii="Calibri" w:eastAsia="Calibri" w:hAnsi="Calibri" w:cs="Calibri"/>
            <w:color w:val="0000FF"/>
          </w:rPr>
          <w:t>https://www.bc-security.org/post/ja3-s-signatures-and-how-to-avoid-them/</w:t>
        </w:r>
      </w:hyperlink>
    </w:p>
    <w:p w14:paraId="37C33A99" w14:textId="6F2F87F9" w:rsidR="59B264F2" w:rsidRDefault="59B264F2" w:rsidP="5FE560EA">
      <w:pPr>
        <w:spacing w:line="480" w:lineRule="auto"/>
      </w:pPr>
      <w:r w:rsidRPr="5FE560EA">
        <w:rPr>
          <w:rFonts w:ascii="Calibri" w:eastAsia="Calibri" w:hAnsi="Calibri" w:cs="Calibri"/>
        </w:rPr>
        <w:t>CX01N</w:t>
      </w:r>
    </w:p>
    <w:p w14:paraId="6112E9CD" w14:textId="0305CF44" w:rsidR="59B264F2" w:rsidRDefault="00E26F96" w:rsidP="5FE560EA">
      <w:pPr>
        <w:spacing w:line="480" w:lineRule="auto"/>
      </w:pPr>
      <w:hyperlink r:id="rId31">
        <w:r w:rsidR="59B264F2" w:rsidRPr="5FE560EA">
          <w:rPr>
            <w:rStyle w:val="Hyperlink"/>
            <w:rFonts w:ascii="Calibri" w:eastAsia="Calibri" w:hAnsi="Calibri" w:cs="Calibri"/>
            <w:color w:val="0000FF"/>
          </w:rPr>
          <w:t>https://perception-point.io/resources/education/cloud-storage-security-risks/</w:t>
        </w:r>
      </w:hyperlink>
    </w:p>
    <w:p w14:paraId="3FD90884" w14:textId="6F3EA44A" w:rsidR="59B264F2" w:rsidRDefault="59B264F2" w:rsidP="5FE560EA">
      <w:pPr>
        <w:spacing w:line="480" w:lineRule="auto"/>
      </w:pPr>
      <w:r w:rsidRPr="5FE560EA">
        <w:rPr>
          <w:rFonts w:ascii="Calibri" w:eastAsia="Calibri" w:hAnsi="Calibri" w:cs="Calibri"/>
        </w:rPr>
        <w:t>Benny Reich</w:t>
      </w:r>
    </w:p>
    <w:p w14:paraId="2154FEF5" w14:textId="5ED20BEC" w:rsidR="59B264F2" w:rsidRDefault="00E26F96" w:rsidP="5FE560EA">
      <w:pPr>
        <w:spacing w:line="480" w:lineRule="auto"/>
      </w:pPr>
      <w:hyperlink r:id="rId32">
        <w:r w:rsidR="59B264F2" w:rsidRPr="5FE560EA">
          <w:rPr>
            <w:rStyle w:val="Hyperlink"/>
            <w:rFonts w:ascii="Calibri" w:eastAsia="Calibri" w:hAnsi="Calibri" w:cs="Calibri"/>
            <w:color w:val="0000FF"/>
          </w:rPr>
          <w:t>https://blogs.akamai.com/sitr/2019/05/bots-tampering-with-tls-to-avoid-detection.html</w:t>
        </w:r>
      </w:hyperlink>
    </w:p>
    <w:p w14:paraId="72BB5EC0" w14:textId="588BD5B5" w:rsidR="59B264F2" w:rsidRDefault="59B264F2" w:rsidP="5FE560EA">
      <w:pPr>
        <w:spacing w:line="480" w:lineRule="auto"/>
      </w:pPr>
      <w:r w:rsidRPr="5FE560EA">
        <w:rPr>
          <w:rFonts w:ascii="Calibri" w:eastAsia="Calibri" w:hAnsi="Calibri" w:cs="Calibri"/>
        </w:rPr>
        <w:lastRenderedPageBreak/>
        <w:t xml:space="preserve">Moshe </w:t>
      </w:r>
      <w:proofErr w:type="spellStart"/>
      <w:r w:rsidRPr="5FE560EA">
        <w:rPr>
          <w:rFonts w:ascii="Calibri" w:eastAsia="Calibri" w:hAnsi="Calibri" w:cs="Calibri"/>
        </w:rPr>
        <w:t>Zioni</w:t>
      </w:r>
      <w:proofErr w:type="spellEnd"/>
    </w:p>
    <w:p w14:paraId="598DBC25" w14:textId="2FBF38B0" w:rsidR="59B264F2" w:rsidRDefault="00E26F96" w:rsidP="5FE560EA">
      <w:pPr>
        <w:spacing w:line="480" w:lineRule="auto"/>
      </w:pPr>
      <w:hyperlink r:id="rId33">
        <w:r w:rsidR="59B264F2" w:rsidRPr="5FE560EA">
          <w:rPr>
            <w:rStyle w:val="Hyperlink"/>
            <w:rFonts w:ascii="Calibri" w:eastAsia="Calibri" w:hAnsi="Calibri" w:cs="Calibri"/>
            <w:color w:val="0000FF"/>
          </w:rPr>
          <w:t>https://github.com/salesforce/ja3</w:t>
        </w:r>
      </w:hyperlink>
    </w:p>
    <w:p w14:paraId="5860C7B8" w14:textId="1DB39DFC" w:rsidR="5FE560EA" w:rsidRDefault="5FE560EA" w:rsidP="5FE560EA">
      <w:pPr>
        <w:spacing w:after="0" w:line="480" w:lineRule="auto"/>
        <w:rPr>
          <w:rFonts w:eastAsiaTheme="minorEastAsia"/>
          <w:color w:val="7030A0"/>
          <w:sz w:val="24"/>
          <w:szCs w:val="24"/>
        </w:rPr>
      </w:pPr>
    </w:p>
    <w:sectPr w:rsidR="5FE560EA">
      <w:headerReference w:type="default" r:id="rId34"/>
      <w:footerReference w:type="defaul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BOEHME" w:date="2020-06-29T20:10:00Z" w:initials="RB">
    <w:p w14:paraId="66DF0C5F" w14:textId="255FABCC" w:rsidR="1C88E766" w:rsidRDefault="1C88E766">
      <w:pPr>
        <w:pStyle w:val="CommentText"/>
      </w:pPr>
      <w:r>
        <w:t xml:space="preserve">Adding more about combo/stateful analysis </w:t>
      </w:r>
      <w:proofErr w:type="spellStart"/>
      <w:r>
        <w:t>nids</w:t>
      </w:r>
      <w:proofErr w:type="spellEnd"/>
      <w:r>
        <w:t xml:space="preserve"> </w:t>
      </w:r>
      <w:proofErr w:type="spellStart"/>
      <w:r>
        <w:t>bryan</w:t>
      </w:r>
      <w:proofErr w:type="spellEnd"/>
      <w:r>
        <w:rPr>
          <w:rStyle w:val="CommentReference"/>
        </w:rPr>
        <w:annotationRef/>
      </w:r>
    </w:p>
  </w:comment>
  <w:comment w:id="5" w:author="RYAN BOEHME" w:date="2020-06-29T20:29:00Z" w:initials="RB">
    <w:p w14:paraId="5C10E8B6" w14:textId="0CABB1E6" w:rsidR="1C88E766" w:rsidRDefault="1C88E766">
      <w:pPr>
        <w:pStyle w:val="CommentText"/>
      </w:pPr>
      <w:r>
        <w:t xml:space="preserve">It effectively becomes an administration nightmare as you are constantly having to create and revise </w:t>
      </w:r>
      <w:proofErr w:type="spellStart"/>
      <w:r>
        <w:t>rulese</w:t>
      </w:r>
      <w:proofErr w:type="spellEnd"/>
      <w:r>
        <w:t xml:space="preserve"> to keep up with the demands of the dynamic </w:t>
      </w:r>
      <w:proofErr w:type="gramStart"/>
      <w:r>
        <w:t>ever changing</w:t>
      </w:r>
      <w:proofErr w:type="gramEnd"/>
      <w:r>
        <w:t xml:space="preserve"> network of </w:t>
      </w:r>
      <w:proofErr w:type="spellStart"/>
      <w:r>
        <w:t>todays</w:t>
      </w:r>
      <w:proofErr w:type="spellEnd"/>
      <w:r>
        <w:t xml:space="preserve"> enterprise. New products are introduced, as well as new attack vectors and strategies. As a result, rules can often be "</w:t>
      </w:r>
      <w:proofErr w:type="spellStart"/>
      <w:r>
        <w:t>penwhipped</w:t>
      </w:r>
      <w:proofErr w:type="spellEnd"/>
      <w:r>
        <w:t>" by IT staff thereby losing a fair amount of Snorts functionality.</w:t>
      </w:r>
      <w:r>
        <w:rPr>
          <w:rStyle w:val="CommentReference"/>
        </w:rPr>
        <w:annotationRef/>
      </w:r>
    </w:p>
  </w:comment>
  <w:comment w:id="10" w:author="RYAN BOEHME" w:date="2020-06-29T20:47:00Z" w:initials="RB">
    <w:p w14:paraId="25C2CD13" w14:textId="5AADDEBA" w:rsidR="1C88E766" w:rsidRDefault="1C88E766">
      <w:pPr>
        <w:pStyle w:val="CommentText"/>
      </w:pPr>
      <w:r>
        <w:t>IPS do not have the capability to read encrypted as it does not have a signature. A possible defense is to set rules to look for high entropy traffic on certain.</w:t>
      </w:r>
      <w:r>
        <w:rPr>
          <w:rStyle w:val="CommentReference"/>
        </w:rPr>
        <w:annotationRef/>
      </w:r>
    </w:p>
  </w:comment>
  <w:comment w:id="11" w:author="RYAN BOEHME" w:date="2020-06-29T20:50:00Z" w:initials="RB">
    <w:p w14:paraId="28FEC8BB" w14:textId="7F47C1F3" w:rsidR="1C88E766" w:rsidRDefault="1C88E766">
      <w:pPr>
        <w:pStyle w:val="CommentText"/>
      </w:pPr>
      <w:r>
        <w:t>Needs Transition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DF0C5F" w15:done="0"/>
  <w15:commentEx w15:paraId="5C10E8B6" w15:done="0"/>
  <w15:commentEx w15:paraId="25C2CD13" w15:done="0"/>
  <w15:commentEx w15:paraId="28FEC8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627D896" w16cex:dateUtc="2020-06-30T03:10:00Z"/>
  <w16cex:commentExtensible w16cex:durableId="19EB364D" w16cex:dateUtc="2020-06-30T03:29:00Z"/>
  <w16cex:commentExtensible w16cex:durableId="09CA47BE" w16cex:dateUtc="2020-06-30T03:47:00Z"/>
  <w16cex:commentExtensible w16cex:durableId="3259660D" w16cex:dateUtc="2020-06-30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DF0C5F" w16cid:durableId="7627D896"/>
  <w16cid:commentId w16cid:paraId="5C10E8B6" w16cid:durableId="19EB364D"/>
  <w16cid:commentId w16cid:paraId="25C2CD13" w16cid:durableId="09CA47BE"/>
  <w16cid:commentId w16cid:paraId="28FEC8BB" w16cid:durableId="325966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50655" w14:textId="77777777" w:rsidR="0072003B" w:rsidRDefault="0072003B" w:rsidP="00E608EA">
      <w:pPr>
        <w:spacing w:after="0" w:line="240" w:lineRule="auto"/>
      </w:pPr>
      <w:r>
        <w:separator/>
      </w:r>
    </w:p>
  </w:endnote>
  <w:endnote w:type="continuationSeparator" w:id="0">
    <w:p w14:paraId="654AA7BA" w14:textId="77777777" w:rsidR="0072003B" w:rsidRDefault="0072003B" w:rsidP="00E608EA">
      <w:pPr>
        <w:spacing w:after="0" w:line="240" w:lineRule="auto"/>
      </w:pPr>
      <w:r>
        <w:continuationSeparator/>
      </w:r>
    </w:p>
  </w:endnote>
  <w:endnote w:type="continuationNotice" w:id="1">
    <w:p w14:paraId="45D7F8B1" w14:textId="77777777" w:rsidR="0072003B" w:rsidRDefault="007200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172E0E9" w14:paraId="0D07A2F8" w14:textId="77777777" w:rsidTr="4172E0E9">
      <w:tc>
        <w:tcPr>
          <w:tcW w:w="3120" w:type="dxa"/>
        </w:tcPr>
        <w:p w14:paraId="00163ED8" w14:textId="77DCE72A" w:rsidR="4172E0E9" w:rsidRDefault="4172E0E9" w:rsidP="4172E0E9">
          <w:pPr>
            <w:pStyle w:val="Header"/>
            <w:ind w:left="-115"/>
          </w:pPr>
        </w:p>
      </w:tc>
      <w:tc>
        <w:tcPr>
          <w:tcW w:w="3120" w:type="dxa"/>
        </w:tcPr>
        <w:p w14:paraId="18539245" w14:textId="6A36E2AC" w:rsidR="4172E0E9" w:rsidRDefault="4172E0E9" w:rsidP="4172E0E9">
          <w:pPr>
            <w:pStyle w:val="Header"/>
            <w:jc w:val="center"/>
          </w:pPr>
        </w:p>
      </w:tc>
      <w:tc>
        <w:tcPr>
          <w:tcW w:w="3120" w:type="dxa"/>
        </w:tcPr>
        <w:p w14:paraId="222D7404" w14:textId="0443DE35" w:rsidR="4172E0E9" w:rsidRDefault="4172E0E9" w:rsidP="4172E0E9">
          <w:pPr>
            <w:pStyle w:val="Header"/>
            <w:ind w:right="-115"/>
            <w:jc w:val="right"/>
          </w:pPr>
        </w:p>
      </w:tc>
    </w:tr>
  </w:tbl>
  <w:p w14:paraId="4113CB48" w14:textId="6D79C8D9" w:rsidR="4172E0E9" w:rsidRDefault="4172E0E9" w:rsidP="4172E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A5D31" w14:textId="77777777" w:rsidR="0072003B" w:rsidRDefault="0072003B" w:rsidP="00E608EA">
      <w:pPr>
        <w:spacing w:after="0" w:line="240" w:lineRule="auto"/>
      </w:pPr>
      <w:r>
        <w:separator/>
      </w:r>
    </w:p>
  </w:footnote>
  <w:footnote w:type="continuationSeparator" w:id="0">
    <w:p w14:paraId="2ED212C3" w14:textId="77777777" w:rsidR="0072003B" w:rsidRDefault="0072003B" w:rsidP="00E608EA">
      <w:pPr>
        <w:spacing w:after="0" w:line="240" w:lineRule="auto"/>
      </w:pPr>
      <w:r>
        <w:continuationSeparator/>
      </w:r>
    </w:p>
  </w:footnote>
  <w:footnote w:type="continuationNotice" w:id="1">
    <w:p w14:paraId="001373DD" w14:textId="77777777" w:rsidR="0072003B" w:rsidRDefault="007200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5280"/>
      <w:gridCol w:w="960"/>
      <w:gridCol w:w="3120"/>
    </w:tblGrid>
    <w:tr w:rsidR="4172E0E9" w14:paraId="3127E5DA" w14:textId="77777777" w:rsidTr="4172E0E9">
      <w:tc>
        <w:tcPr>
          <w:tcW w:w="5280" w:type="dxa"/>
        </w:tcPr>
        <w:p w14:paraId="3B7B63EC" w14:textId="12E6EC00" w:rsidR="4172E0E9" w:rsidRDefault="4172E0E9" w:rsidP="00F352C6">
          <w:pPr>
            <w:spacing w:after="0" w:line="480" w:lineRule="auto"/>
          </w:pPr>
        </w:p>
      </w:tc>
      <w:tc>
        <w:tcPr>
          <w:tcW w:w="960" w:type="dxa"/>
        </w:tcPr>
        <w:p w14:paraId="04495102" w14:textId="7500B2A3" w:rsidR="4172E0E9" w:rsidRDefault="4172E0E9" w:rsidP="4172E0E9">
          <w:pPr>
            <w:pStyle w:val="Header"/>
            <w:jc w:val="center"/>
          </w:pPr>
        </w:p>
      </w:tc>
      <w:tc>
        <w:tcPr>
          <w:tcW w:w="3120" w:type="dxa"/>
        </w:tcPr>
        <w:p w14:paraId="4972AD83" w14:textId="308C5CAA" w:rsidR="4172E0E9" w:rsidRDefault="4172E0E9" w:rsidP="4172E0E9">
          <w:pPr>
            <w:pStyle w:val="Header"/>
            <w:ind w:right="-115"/>
            <w:jc w:val="right"/>
          </w:pPr>
          <w:r>
            <w:t xml:space="preserve">Clever Kitten </w:t>
          </w:r>
          <w:r>
            <w:fldChar w:fldCharType="begin"/>
          </w:r>
          <w:r>
            <w:instrText>PAGE</w:instrText>
          </w:r>
          <w:r>
            <w:fldChar w:fldCharType="separate"/>
          </w:r>
          <w:r w:rsidR="009813BA">
            <w:rPr>
              <w:noProof/>
            </w:rPr>
            <w:t>1</w:t>
          </w:r>
          <w:r>
            <w:fldChar w:fldCharType="end"/>
          </w:r>
        </w:p>
      </w:tc>
    </w:tr>
  </w:tbl>
  <w:p w14:paraId="089E77C1" w14:textId="62210576" w:rsidR="4172E0E9" w:rsidRDefault="4172E0E9" w:rsidP="4172E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918BD"/>
    <w:multiLevelType w:val="hybridMultilevel"/>
    <w:tmpl w:val="9D46F054"/>
    <w:lvl w:ilvl="0" w:tplc="4516E078">
      <w:start w:val="1"/>
      <w:numFmt w:val="bullet"/>
      <w:lvlText w:val=""/>
      <w:lvlJc w:val="left"/>
      <w:pPr>
        <w:ind w:left="720" w:hanging="360"/>
      </w:pPr>
      <w:rPr>
        <w:rFonts w:ascii="Symbol" w:hAnsi="Symbol" w:hint="default"/>
      </w:rPr>
    </w:lvl>
    <w:lvl w:ilvl="1" w:tplc="E178666C">
      <w:start w:val="1"/>
      <w:numFmt w:val="bullet"/>
      <w:lvlText w:val=""/>
      <w:lvlJc w:val="left"/>
      <w:pPr>
        <w:ind w:left="1440" w:hanging="360"/>
      </w:pPr>
      <w:rPr>
        <w:rFonts w:ascii="Symbol" w:hAnsi="Symbol" w:hint="default"/>
      </w:rPr>
    </w:lvl>
    <w:lvl w:ilvl="2" w:tplc="928CB08A">
      <w:start w:val="1"/>
      <w:numFmt w:val="bullet"/>
      <w:lvlText w:val=""/>
      <w:lvlJc w:val="left"/>
      <w:pPr>
        <w:ind w:left="2160" w:hanging="360"/>
      </w:pPr>
      <w:rPr>
        <w:rFonts w:ascii="Wingdings" w:hAnsi="Wingdings" w:hint="default"/>
      </w:rPr>
    </w:lvl>
    <w:lvl w:ilvl="3" w:tplc="503EEE1C">
      <w:start w:val="1"/>
      <w:numFmt w:val="bullet"/>
      <w:lvlText w:val=""/>
      <w:lvlJc w:val="left"/>
      <w:pPr>
        <w:ind w:left="2880" w:hanging="360"/>
      </w:pPr>
      <w:rPr>
        <w:rFonts w:ascii="Symbol" w:hAnsi="Symbol" w:hint="default"/>
      </w:rPr>
    </w:lvl>
    <w:lvl w:ilvl="4" w:tplc="541E8B9C">
      <w:start w:val="1"/>
      <w:numFmt w:val="bullet"/>
      <w:lvlText w:val="o"/>
      <w:lvlJc w:val="left"/>
      <w:pPr>
        <w:ind w:left="3600" w:hanging="360"/>
      </w:pPr>
      <w:rPr>
        <w:rFonts w:ascii="Courier New" w:hAnsi="Courier New" w:hint="default"/>
      </w:rPr>
    </w:lvl>
    <w:lvl w:ilvl="5" w:tplc="7CAE8522">
      <w:start w:val="1"/>
      <w:numFmt w:val="bullet"/>
      <w:lvlText w:val=""/>
      <w:lvlJc w:val="left"/>
      <w:pPr>
        <w:ind w:left="4320" w:hanging="360"/>
      </w:pPr>
      <w:rPr>
        <w:rFonts w:ascii="Wingdings" w:hAnsi="Wingdings" w:hint="default"/>
      </w:rPr>
    </w:lvl>
    <w:lvl w:ilvl="6" w:tplc="0728CFF0">
      <w:start w:val="1"/>
      <w:numFmt w:val="bullet"/>
      <w:lvlText w:val=""/>
      <w:lvlJc w:val="left"/>
      <w:pPr>
        <w:ind w:left="5040" w:hanging="360"/>
      </w:pPr>
      <w:rPr>
        <w:rFonts w:ascii="Symbol" w:hAnsi="Symbol" w:hint="default"/>
      </w:rPr>
    </w:lvl>
    <w:lvl w:ilvl="7" w:tplc="E73EB290">
      <w:start w:val="1"/>
      <w:numFmt w:val="bullet"/>
      <w:lvlText w:val="o"/>
      <w:lvlJc w:val="left"/>
      <w:pPr>
        <w:ind w:left="5760" w:hanging="360"/>
      </w:pPr>
      <w:rPr>
        <w:rFonts w:ascii="Courier New" w:hAnsi="Courier New" w:hint="default"/>
      </w:rPr>
    </w:lvl>
    <w:lvl w:ilvl="8" w:tplc="D80E40B8">
      <w:start w:val="1"/>
      <w:numFmt w:val="bullet"/>
      <w:lvlText w:val=""/>
      <w:lvlJc w:val="left"/>
      <w:pPr>
        <w:ind w:left="6480" w:hanging="360"/>
      </w:pPr>
      <w:rPr>
        <w:rFonts w:ascii="Wingdings" w:hAnsi="Wingdings" w:hint="default"/>
      </w:rPr>
    </w:lvl>
  </w:abstractNum>
  <w:abstractNum w:abstractNumId="1" w15:restartNumberingAfterBreak="0">
    <w:nsid w:val="37D771C8"/>
    <w:multiLevelType w:val="hybridMultilevel"/>
    <w:tmpl w:val="8FF2E188"/>
    <w:lvl w:ilvl="0" w:tplc="D3FC26FA">
      <w:start w:val="1"/>
      <w:numFmt w:val="decimal"/>
      <w:lvlText w:val="%1."/>
      <w:lvlJc w:val="left"/>
      <w:pPr>
        <w:ind w:left="720" w:hanging="360"/>
      </w:pPr>
    </w:lvl>
    <w:lvl w:ilvl="1" w:tplc="ACDE2E6E">
      <w:start w:val="1"/>
      <w:numFmt w:val="lowerLetter"/>
      <w:lvlText w:val="%2."/>
      <w:lvlJc w:val="left"/>
      <w:pPr>
        <w:ind w:left="1440" w:hanging="360"/>
      </w:pPr>
    </w:lvl>
    <w:lvl w:ilvl="2" w:tplc="9D8C85FC">
      <w:start w:val="1"/>
      <w:numFmt w:val="lowerRoman"/>
      <w:lvlText w:val="%3."/>
      <w:lvlJc w:val="right"/>
      <w:pPr>
        <w:ind w:left="2160" w:hanging="180"/>
      </w:pPr>
    </w:lvl>
    <w:lvl w:ilvl="3" w:tplc="A014CAC8">
      <w:start w:val="1"/>
      <w:numFmt w:val="decimal"/>
      <w:lvlText w:val="%4."/>
      <w:lvlJc w:val="left"/>
      <w:pPr>
        <w:ind w:left="2880" w:hanging="360"/>
      </w:pPr>
    </w:lvl>
    <w:lvl w:ilvl="4" w:tplc="F760CC7A">
      <w:start w:val="1"/>
      <w:numFmt w:val="lowerLetter"/>
      <w:lvlText w:val="%5."/>
      <w:lvlJc w:val="left"/>
      <w:pPr>
        <w:ind w:left="3600" w:hanging="360"/>
      </w:pPr>
    </w:lvl>
    <w:lvl w:ilvl="5" w:tplc="D9FC3C76">
      <w:start w:val="1"/>
      <w:numFmt w:val="lowerRoman"/>
      <w:lvlText w:val="%6."/>
      <w:lvlJc w:val="right"/>
      <w:pPr>
        <w:ind w:left="4320" w:hanging="180"/>
      </w:pPr>
    </w:lvl>
    <w:lvl w:ilvl="6" w:tplc="F96E9B86">
      <w:start w:val="1"/>
      <w:numFmt w:val="decimal"/>
      <w:lvlText w:val="%7."/>
      <w:lvlJc w:val="left"/>
      <w:pPr>
        <w:ind w:left="5040" w:hanging="360"/>
      </w:pPr>
    </w:lvl>
    <w:lvl w:ilvl="7" w:tplc="04243072">
      <w:start w:val="1"/>
      <w:numFmt w:val="lowerLetter"/>
      <w:lvlText w:val="%8."/>
      <w:lvlJc w:val="left"/>
      <w:pPr>
        <w:ind w:left="5760" w:hanging="360"/>
      </w:pPr>
    </w:lvl>
    <w:lvl w:ilvl="8" w:tplc="EE780BB2">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BOEHME">
    <w15:presenceInfo w15:providerId="AD" w15:userId="S::11012782@cc.peralta.edu::90289430-fa41-48a2-a0e2-b53debd72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EA"/>
    <w:rsid w:val="000022EA"/>
    <w:rsid w:val="00004D03"/>
    <w:rsid w:val="000104B4"/>
    <w:rsid w:val="000126DA"/>
    <w:rsid w:val="0001348C"/>
    <w:rsid w:val="0001358B"/>
    <w:rsid w:val="0001711E"/>
    <w:rsid w:val="00022DC0"/>
    <w:rsid w:val="00036467"/>
    <w:rsid w:val="00041A10"/>
    <w:rsid w:val="0004354E"/>
    <w:rsid w:val="000439A4"/>
    <w:rsid w:val="00050A4C"/>
    <w:rsid w:val="000517F5"/>
    <w:rsid w:val="00051E87"/>
    <w:rsid w:val="000530CD"/>
    <w:rsid w:val="00053E80"/>
    <w:rsid w:val="00055EAF"/>
    <w:rsid w:val="00057287"/>
    <w:rsid w:val="00064F31"/>
    <w:rsid w:val="00067FE7"/>
    <w:rsid w:val="000708E9"/>
    <w:rsid w:val="0007147B"/>
    <w:rsid w:val="000776FD"/>
    <w:rsid w:val="000871BC"/>
    <w:rsid w:val="000916C3"/>
    <w:rsid w:val="000A11BC"/>
    <w:rsid w:val="000A4C52"/>
    <w:rsid w:val="000A6E37"/>
    <w:rsid w:val="000B188F"/>
    <w:rsid w:val="000B3BE9"/>
    <w:rsid w:val="000B3F47"/>
    <w:rsid w:val="000B6033"/>
    <w:rsid w:val="000B6829"/>
    <w:rsid w:val="000C153A"/>
    <w:rsid w:val="000C429A"/>
    <w:rsid w:val="000D134A"/>
    <w:rsid w:val="000D305D"/>
    <w:rsid w:val="000D59A3"/>
    <w:rsid w:val="000E2A08"/>
    <w:rsid w:val="000E3854"/>
    <w:rsid w:val="000E7C86"/>
    <w:rsid w:val="000F2122"/>
    <w:rsid w:val="00101E84"/>
    <w:rsid w:val="00110C95"/>
    <w:rsid w:val="00113471"/>
    <w:rsid w:val="00113A87"/>
    <w:rsid w:val="00124199"/>
    <w:rsid w:val="00124E11"/>
    <w:rsid w:val="00126274"/>
    <w:rsid w:val="00130D57"/>
    <w:rsid w:val="00140BD9"/>
    <w:rsid w:val="00146F42"/>
    <w:rsid w:val="00152762"/>
    <w:rsid w:val="001564C9"/>
    <w:rsid w:val="00161D28"/>
    <w:rsid w:val="00167027"/>
    <w:rsid w:val="00180CF5"/>
    <w:rsid w:val="00180F6A"/>
    <w:rsid w:val="00184B6D"/>
    <w:rsid w:val="00187490"/>
    <w:rsid w:val="00192B9D"/>
    <w:rsid w:val="00193390"/>
    <w:rsid w:val="001A3929"/>
    <w:rsid w:val="001A435D"/>
    <w:rsid w:val="001A762E"/>
    <w:rsid w:val="001B1898"/>
    <w:rsid w:val="001B4A45"/>
    <w:rsid w:val="001B6D72"/>
    <w:rsid w:val="001B79B8"/>
    <w:rsid w:val="001C3054"/>
    <w:rsid w:val="001C3E34"/>
    <w:rsid w:val="001D0F88"/>
    <w:rsid w:val="001D2BB3"/>
    <w:rsid w:val="001E240C"/>
    <w:rsid w:val="001E4758"/>
    <w:rsid w:val="001E481B"/>
    <w:rsid w:val="001F117F"/>
    <w:rsid w:val="001F245F"/>
    <w:rsid w:val="001F3229"/>
    <w:rsid w:val="001F42D1"/>
    <w:rsid w:val="001F6625"/>
    <w:rsid w:val="0020152C"/>
    <w:rsid w:val="00202F19"/>
    <w:rsid w:val="00203410"/>
    <w:rsid w:val="00206637"/>
    <w:rsid w:val="00214926"/>
    <w:rsid w:val="00226674"/>
    <w:rsid w:val="002275A8"/>
    <w:rsid w:val="00230036"/>
    <w:rsid w:val="002309FE"/>
    <w:rsid w:val="00233613"/>
    <w:rsid w:val="00233E68"/>
    <w:rsid w:val="00235C7C"/>
    <w:rsid w:val="00244FA2"/>
    <w:rsid w:val="0024500D"/>
    <w:rsid w:val="00250725"/>
    <w:rsid w:val="00254052"/>
    <w:rsid w:val="00256537"/>
    <w:rsid w:val="00263E3C"/>
    <w:rsid w:val="00266B89"/>
    <w:rsid w:val="00267A7F"/>
    <w:rsid w:val="00274A4B"/>
    <w:rsid w:val="0027573A"/>
    <w:rsid w:val="00282282"/>
    <w:rsid w:val="00283650"/>
    <w:rsid w:val="00283F4B"/>
    <w:rsid w:val="002850F8"/>
    <w:rsid w:val="00285735"/>
    <w:rsid w:val="002919BF"/>
    <w:rsid w:val="00294875"/>
    <w:rsid w:val="002978B3"/>
    <w:rsid w:val="002A3405"/>
    <w:rsid w:val="002A35E3"/>
    <w:rsid w:val="002A429D"/>
    <w:rsid w:val="002B27C4"/>
    <w:rsid w:val="002B4333"/>
    <w:rsid w:val="002B4D81"/>
    <w:rsid w:val="002C3836"/>
    <w:rsid w:val="002C65A9"/>
    <w:rsid w:val="002C76DB"/>
    <w:rsid w:val="002C7FEA"/>
    <w:rsid w:val="002D19A0"/>
    <w:rsid w:val="002D2279"/>
    <w:rsid w:val="002D3EFB"/>
    <w:rsid w:val="002D534B"/>
    <w:rsid w:val="002D57F9"/>
    <w:rsid w:val="002D6793"/>
    <w:rsid w:val="002E19A5"/>
    <w:rsid w:val="002E26D1"/>
    <w:rsid w:val="002E4899"/>
    <w:rsid w:val="002F194D"/>
    <w:rsid w:val="002F2ED7"/>
    <w:rsid w:val="002F4B23"/>
    <w:rsid w:val="002F5D0B"/>
    <w:rsid w:val="003058B4"/>
    <w:rsid w:val="0030756F"/>
    <w:rsid w:val="003109FE"/>
    <w:rsid w:val="00312813"/>
    <w:rsid w:val="00313C3D"/>
    <w:rsid w:val="003175DE"/>
    <w:rsid w:val="003204B3"/>
    <w:rsid w:val="003310F3"/>
    <w:rsid w:val="0033432A"/>
    <w:rsid w:val="003367BD"/>
    <w:rsid w:val="00336B1B"/>
    <w:rsid w:val="00343DBB"/>
    <w:rsid w:val="00343E63"/>
    <w:rsid w:val="00356261"/>
    <w:rsid w:val="00367762"/>
    <w:rsid w:val="00371D74"/>
    <w:rsid w:val="00380717"/>
    <w:rsid w:val="003916C2"/>
    <w:rsid w:val="00396B32"/>
    <w:rsid w:val="003A71B7"/>
    <w:rsid w:val="003A72F2"/>
    <w:rsid w:val="003A74E6"/>
    <w:rsid w:val="003A79F9"/>
    <w:rsid w:val="003C3E0F"/>
    <w:rsid w:val="003D080C"/>
    <w:rsid w:val="003D1582"/>
    <w:rsid w:val="003D363A"/>
    <w:rsid w:val="003D437F"/>
    <w:rsid w:val="003D67F4"/>
    <w:rsid w:val="003E02A9"/>
    <w:rsid w:val="003E0E66"/>
    <w:rsid w:val="003E5251"/>
    <w:rsid w:val="003E7DCE"/>
    <w:rsid w:val="003F29D2"/>
    <w:rsid w:val="0040089E"/>
    <w:rsid w:val="00401A0C"/>
    <w:rsid w:val="00410AC9"/>
    <w:rsid w:val="00410DE4"/>
    <w:rsid w:val="004125C9"/>
    <w:rsid w:val="0041276C"/>
    <w:rsid w:val="004142BC"/>
    <w:rsid w:val="004169F0"/>
    <w:rsid w:val="00420EF0"/>
    <w:rsid w:val="0042241B"/>
    <w:rsid w:val="00423086"/>
    <w:rsid w:val="00424628"/>
    <w:rsid w:val="00427EAF"/>
    <w:rsid w:val="00437196"/>
    <w:rsid w:val="00437D32"/>
    <w:rsid w:val="0044184A"/>
    <w:rsid w:val="00450422"/>
    <w:rsid w:val="00450AC0"/>
    <w:rsid w:val="00452F19"/>
    <w:rsid w:val="004570DE"/>
    <w:rsid w:val="00457E6B"/>
    <w:rsid w:val="0046122F"/>
    <w:rsid w:val="00461F93"/>
    <w:rsid w:val="004662B4"/>
    <w:rsid w:val="00466940"/>
    <w:rsid w:val="004672E4"/>
    <w:rsid w:val="004700BB"/>
    <w:rsid w:val="00472B39"/>
    <w:rsid w:val="004746DB"/>
    <w:rsid w:val="00480310"/>
    <w:rsid w:val="00487181"/>
    <w:rsid w:val="00493994"/>
    <w:rsid w:val="00494A21"/>
    <w:rsid w:val="00495C55"/>
    <w:rsid w:val="004A2707"/>
    <w:rsid w:val="004A395B"/>
    <w:rsid w:val="004C1A45"/>
    <w:rsid w:val="004C1B79"/>
    <w:rsid w:val="004C5A0F"/>
    <w:rsid w:val="004C5EC7"/>
    <w:rsid w:val="004C65A9"/>
    <w:rsid w:val="004C6F9C"/>
    <w:rsid w:val="004D45AE"/>
    <w:rsid w:val="004D5BAD"/>
    <w:rsid w:val="004D676B"/>
    <w:rsid w:val="004D70F7"/>
    <w:rsid w:val="004D79E6"/>
    <w:rsid w:val="004E30C1"/>
    <w:rsid w:val="004E58B5"/>
    <w:rsid w:val="004F210A"/>
    <w:rsid w:val="004F48F5"/>
    <w:rsid w:val="004F6A81"/>
    <w:rsid w:val="005030DF"/>
    <w:rsid w:val="0050717E"/>
    <w:rsid w:val="0051281D"/>
    <w:rsid w:val="00512EBD"/>
    <w:rsid w:val="0051314F"/>
    <w:rsid w:val="00514C96"/>
    <w:rsid w:val="00516FB6"/>
    <w:rsid w:val="00522CD6"/>
    <w:rsid w:val="005434D9"/>
    <w:rsid w:val="00554C47"/>
    <w:rsid w:val="0055500A"/>
    <w:rsid w:val="00557D2D"/>
    <w:rsid w:val="00560F6E"/>
    <w:rsid w:val="00563B6E"/>
    <w:rsid w:val="00572D94"/>
    <w:rsid w:val="005743BA"/>
    <w:rsid w:val="00577133"/>
    <w:rsid w:val="005819DE"/>
    <w:rsid w:val="0058218E"/>
    <w:rsid w:val="00582E17"/>
    <w:rsid w:val="00587E62"/>
    <w:rsid w:val="00591607"/>
    <w:rsid w:val="005927B8"/>
    <w:rsid w:val="00595AAC"/>
    <w:rsid w:val="005A00CD"/>
    <w:rsid w:val="005A5D52"/>
    <w:rsid w:val="005A5F91"/>
    <w:rsid w:val="005A6AF8"/>
    <w:rsid w:val="005B7440"/>
    <w:rsid w:val="005C1DBB"/>
    <w:rsid w:val="005C3B89"/>
    <w:rsid w:val="005C4C9F"/>
    <w:rsid w:val="005C528E"/>
    <w:rsid w:val="005D014E"/>
    <w:rsid w:val="005D49FC"/>
    <w:rsid w:val="005E0B90"/>
    <w:rsid w:val="005E4E4D"/>
    <w:rsid w:val="005E5AE7"/>
    <w:rsid w:val="005E60FF"/>
    <w:rsid w:val="005E6F78"/>
    <w:rsid w:val="005F3CE6"/>
    <w:rsid w:val="0060445D"/>
    <w:rsid w:val="00605611"/>
    <w:rsid w:val="0061073F"/>
    <w:rsid w:val="00614179"/>
    <w:rsid w:val="00624D26"/>
    <w:rsid w:val="006317F6"/>
    <w:rsid w:val="00631B86"/>
    <w:rsid w:val="0064084A"/>
    <w:rsid w:val="00641701"/>
    <w:rsid w:val="006425E7"/>
    <w:rsid w:val="00644BD6"/>
    <w:rsid w:val="0065023A"/>
    <w:rsid w:val="006525E7"/>
    <w:rsid w:val="0065280A"/>
    <w:rsid w:val="00653045"/>
    <w:rsid w:val="00653834"/>
    <w:rsid w:val="00654D17"/>
    <w:rsid w:val="006579D8"/>
    <w:rsid w:val="00663BD8"/>
    <w:rsid w:val="006675ED"/>
    <w:rsid w:val="006755D5"/>
    <w:rsid w:val="00677E14"/>
    <w:rsid w:val="00680F3D"/>
    <w:rsid w:val="00682AEC"/>
    <w:rsid w:val="00683321"/>
    <w:rsid w:val="00683CC4"/>
    <w:rsid w:val="00692C61"/>
    <w:rsid w:val="006937E6"/>
    <w:rsid w:val="00693FB6"/>
    <w:rsid w:val="006A1F70"/>
    <w:rsid w:val="006A5B4A"/>
    <w:rsid w:val="006B1DD2"/>
    <w:rsid w:val="006B3274"/>
    <w:rsid w:val="006B3DE8"/>
    <w:rsid w:val="006B4F92"/>
    <w:rsid w:val="006C2679"/>
    <w:rsid w:val="006C44E1"/>
    <w:rsid w:val="006C5195"/>
    <w:rsid w:val="006D0F43"/>
    <w:rsid w:val="006D35BF"/>
    <w:rsid w:val="006D5480"/>
    <w:rsid w:val="006E065D"/>
    <w:rsid w:val="006E215D"/>
    <w:rsid w:val="006E4A4B"/>
    <w:rsid w:val="006E4A76"/>
    <w:rsid w:val="006E79C8"/>
    <w:rsid w:val="006F0721"/>
    <w:rsid w:val="006F3256"/>
    <w:rsid w:val="00700E53"/>
    <w:rsid w:val="00705347"/>
    <w:rsid w:val="0071166C"/>
    <w:rsid w:val="00717272"/>
    <w:rsid w:val="00717F33"/>
    <w:rsid w:val="0072003B"/>
    <w:rsid w:val="00732630"/>
    <w:rsid w:val="00735653"/>
    <w:rsid w:val="00735AEB"/>
    <w:rsid w:val="00737626"/>
    <w:rsid w:val="00742E2E"/>
    <w:rsid w:val="007461FF"/>
    <w:rsid w:val="007511BF"/>
    <w:rsid w:val="0075157C"/>
    <w:rsid w:val="007575BD"/>
    <w:rsid w:val="00761B4F"/>
    <w:rsid w:val="00761E90"/>
    <w:rsid w:val="00763AFE"/>
    <w:rsid w:val="00765130"/>
    <w:rsid w:val="00766501"/>
    <w:rsid w:val="00767AF6"/>
    <w:rsid w:val="00770FF6"/>
    <w:rsid w:val="007720C6"/>
    <w:rsid w:val="0077218C"/>
    <w:rsid w:val="007728AB"/>
    <w:rsid w:val="0077580F"/>
    <w:rsid w:val="00776573"/>
    <w:rsid w:val="00790541"/>
    <w:rsid w:val="007965E8"/>
    <w:rsid w:val="00796FCB"/>
    <w:rsid w:val="007A137F"/>
    <w:rsid w:val="007A33F8"/>
    <w:rsid w:val="007A4B91"/>
    <w:rsid w:val="007A71DE"/>
    <w:rsid w:val="007A7C8B"/>
    <w:rsid w:val="007C3C44"/>
    <w:rsid w:val="007C58CB"/>
    <w:rsid w:val="007C5C90"/>
    <w:rsid w:val="007C62C3"/>
    <w:rsid w:val="007C65AA"/>
    <w:rsid w:val="007C6924"/>
    <w:rsid w:val="007D2482"/>
    <w:rsid w:val="007D5EF3"/>
    <w:rsid w:val="007D7A42"/>
    <w:rsid w:val="007D7D96"/>
    <w:rsid w:val="007E2806"/>
    <w:rsid w:val="007E65BC"/>
    <w:rsid w:val="007E66EA"/>
    <w:rsid w:val="007F20C7"/>
    <w:rsid w:val="007F3921"/>
    <w:rsid w:val="007F4711"/>
    <w:rsid w:val="007F7A1E"/>
    <w:rsid w:val="00801DC7"/>
    <w:rsid w:val="008021CD"/>
    <w:rsid w:val="00805223"/>
    <w:rsid w:val="008149D8"/>
    <w:rsid w:val="0082015D"/>
    <w:rsid w:val="008307C4"/>
    <w:rsid w:val="00840623"/>
    <w:rsid w:val="00842063"/>
    <w:rsid w:val="008504FC"/>
    <w:rsid w:val="00850B16"/>
    <w:rsid w:val="00864CA8"/>
    <w:rsid w:val="008657BA"/>
    <w:rsid w:val="008713EC"/>
    <w:rsid w:val="00872389"/>
    <w:rsid w:val="0087258E"/>
    <w:rsid w:val="00874839"/>
    <w:rsid w:val="008750EB"/>
    <w:rsid w:val="008758AC"/>
    <w:rsid w:val="00882161"/>
    <w:rsid w:val="00890844"/>
    <w:rsid w:val="00891A27"/>
    <w:rsid w:val="00894DFA"/>
    <w:rsid w:val="0089763E"/>
    <w:rsid w:val="008A254E"/>
    <w:rsid w:val="008B1F06"/>
    <w:rsid w:val="008B5BDF"/>
    <w:rsid w:val="008B6474"/>
    <w:rsid w:val="008C7648"/>
    <w:rsid w:val="008D095B"/>
    <w:rsid w:val="008D4166"/>
    <w:rsid w:val="008E5C5B"/>
    <w:rsid w:val="008E5E70"/>
    <w:rsid w:val="008E6E7D"/>
    <w:rsid w:val="008F0BEF"/>
    <w:rsid w:val="008F1817"/>
    <w:rsid w:val="008F1BA1"/>
    <w:rsid w:val="008F6F02"/>
    <w:rsid w:val="009008C2"/>
    <w:rsid w:val="00904161"/>
    <w:rsid w:val="00904EE1"/>
    <w:rsid w:val="009133F4"/>
    <w:rsid w:val="00913EF6"/>
    <w:rsid w:val="0092118B"/>
    <w:rsid w:val="00924359"/>
    <w:rsid w:val="009245DD"/>
    <w:rsid w:val="009250CB"/>
    <w:rsid w:val="009275A5"/>
    <w:rsid w:val="009406C9"/>
    <w:rsid w:val="009417CE"/>
    <w:rsid w:val="009420E2"/>
    <w:rsid w:val="00942163"/>
    <w:rsid w:val="00942432"/>
    <w:rsid w:val="009560A7"/>
    <w:rsid w:val="00962C85"/>
    <w:rsid w:val="00966EF4"/>
    <w:rsid w:val="00970055"/>
    <w:rsid w:val="00973331"/>
    <w:rsid w:val="009813BA"/>
    <w:rsid w:val="0098462D"/>
    <w:rsid w:val="009A2BA8"/>
    <w:rsid w:val="009B4889"/>
    <w:rsid w:val="009B48DE"/>
    <w:rsid w:val="009C0C5D"/>
    <w:rsid w:val="009D7933"/>
    <w:rsid w:val="009E04C0"/>
    <w:rsid w:val="009E17D7"/>
    <w:rsid w:val="009E283F"/>
    <w:rsid w:val="009E575F"/>
    <w:rsid w:val="009E5F27"/>
    <w:rsid w:val="009E7B97"/>
    <w:rsid w:val="009F154C"/>
    <w:rsid w:val="009F724B"/>
    <w:rsid w:val="009F73D3"/>
    <w:rsid w:val="009F76A7"/>
    <w:rsid w:val="00A11D7D"/>
    <w:rsid w:val="00A123D3"/>
    <w:rsid w:val="00A13A1C"/>
    <w:rsid w:val="00A163BD"/>
    <w:rsid w:val="00A203E9"/>
    <w:rsid w:val="00A21FF5"/>
    <w:rsid w:val="00A257E9"/>
    <w:rsid w:val="00A25B0E"/>
    <w:rsid w:val="00A25F8B"/>
    <w:rsid w:val="00A27762"/>
    <w:rsid w:val="00A3195D"/>
    <w:rsid w:val="00A31C24"/>
    <w:rsid w:val="00A4567E"/>
    <w:rsid w:val="00A46398"/>
    <w:rsid w:val="00A64CD9"/>
    <w:rsid w:val="00A77E18"/>
    <w:rsid w:val="00A80524"/>
    <w:rsid w:val="00A80C09"/>
    <w:rsid w:val="00A8320B"/>
    <w:rsid w:val="00A85535"/>
    <w:rsid w:val="00A933B4"/>
    <w:rsid w:val="00A941EE"/>
    <w:rsid w:val="00A96F42"/>
    <w:rsid w:val="00AC580B"/>
    <w:rsid w:val="00AC6AD8"/>
    <w:rsid w:val="00AD1252"/>
    <w:rsid w:val="00AD17E1"/>
    <w:rsid w:val="00AD2B7F"/>
    <w:rsid w:val="00AE31F6"/>
    <w:rsid w:val="00AE5909"/>
    <w:rsid w:val="00AE61F2"/>
    <w:rsid w:val="00AE716D"/>
    <w:rsid w:val="00AF1714"/>
    <w:rsid w:val="00AF5134"/>
    <w:rsid w:val="00B01393"/>
    <w:rsid w:val="00B03935"/>
    <w:rsid w:val="00B04B84"/>
    <w:rsid w:val="00B12AED"/>
    <w:rsid w:val="00B12D95"/>
    <w:rsid w:val="00B1580A"/>
    <w:rsid w:val="00B21802"/>
    <w:rsid w:val="00B219B7"/>
    <w:rsid w:val="00B247AE"/>
    <w:rsid w:val="00B26D7D"/>
    <w:rsid w:val="00B34D47"/>
    <w:rsid w:val="00B34F36"/>
    <w:rsid w:val="00B411D6"/>
    <w:rsid w:val="00B52A13"/>
    <w:rsid w:val="00B63B28"/>
    <w:rsid w:val="00B7083A"/>
    <w:rsid w:val="00B71BEC"/>
    <w:rsid w:val="00B7446E"/>
    <w:rsid w:val="00B75380"/>
    <w:rsid w:val="00B77A24"/>
    <w:rsid w:val="00B843B6"/>
    <w:rsid w:val="00B91610"/>
    <w:rsid w:val="00B916D6"/>
    <w:rsid w:val="00B9602F"/>
    <w:rsid w:val="00B962AA"/>
    <w:rsid w:val="00BA30DE"/>
    <w:rsid w:val="00BA53D9"/>
    <w:rsid w:val="00BB022A"/>
    <w:rsid w:val="00BB067E"/>
    <w:rsid w:val="00BB0AFD"/>
    <w:rsid w:val="00BB414A"/>
    <w:rsid w:val="00BC2B39"/>
    <w:rsid w:val="00BC4EA1"/>
    <w:rsid w:val="00BD219E"/>
    <w:rsid w:val="00BD5E10"/>
    <w:rsid w:val="00BE4A8E"/>
    <w:rsid w:val="00BE6AD1"/>
    <w:rsid w:val="00BF1ACE"/>
    <w:rsid w:val="00BF2E2B"/>
    <w:rsid w:val="00BF4660"/>
    <w:rsid w:val="00BF6C51"/>
    <w:rsid w:val="00BF781E"/>
    <w:rsid w:val="00C01804"/>
    <w:rsid w:val="00C11518"/>
    <w:rsid w:val="00C21D75"/>
    <w:rsid w:val="00C23E5C"/>
    <w:rsid w:val="00C277C4"/>
    <w:rsid w:val="00C32EE3"/>
    <w:rsid w:val="00C32F6A"/>
    <w:rsid w:val="00C34AFB"/>
    <w:rsid w:val="00C36B23"/>
    <w:rsid w:val="00C42A7E"/>
    <w:rsid w:val="00C4401D"/>
    <w:rsid w:val="00C44715"/>
    <w:rsid w:val="00C44C5D"/>
    <w:rsid w:val="00C501AA"/>
    <w:rsid w:val="00C53AA8"/>
    <w:rsid w:val="00C54EC7"/>
    <w:rsid w:val="00C56666"/>
    <w:rsid w:val="00C57E6C"/>
    <w:rsid w:val="00C624D4"/>
    <w:rsid w:val="00C70DDA"/>
    <w:rsid w:val="00C74421"/>
    <w:rsid w:val="00C758C9"/>
    <w:rsid w:val="00C856AE"/>
    <w:rsid w:val="00C892BD"/>
    <w:rsid w:val="00C95E75"/>
    <w:rsid w:val="00CB0A24"/>
    <w:rsid w:val="00CB218C"/>
    <w:rsid w:val="00CB3DCC"/>
    <w:rsid w:val="00CB4DC8"/>
    <w:rsid w:val="00CB4F66"/>
    <w:rsid w:val="00CC46C6"/>
    <w:rsid w:val="00CC4E85"/>
    <w:rsid w:val="00CC642B"/>
    <w:rsid w:val="00CC798D"/>
    <w:rsid w:val="00CD08C4"/>
    <w:rsid w:val="00CD4438"/>
    <w:rsid w:val="00CE3FF9"/>
    <w:rsid w:val="00CE5F65"/>
    <w:rsid w:val="00CE6FD3"/>
    <w:rsid w:val="00CE75E0"/>
    <w:rsid w:val="00CF2029"/>
    <w:rsid w:val="00CF7399"/>
    <w:rsid w:val="00D02DEE"/>
    <w:rsid w:val="00D10492"/>
    <w:rsid w:val="00D11D82"/>
    <w:rsid w:val="00D12105"/>
    <w:rsid w:val="00D16AD8"/>
    <w:rsid w:val="00D17150"/>
    <w:rsid w:val="00D17D98"/>
    <w:rsid w:val="00D23D60"/>
    <w:rsid w:val="00D420FD"/>
    <w:rsid w:val="00D43DC6"/>
    <w:rsid w:val="00D44C7B"/>
    <w:rsid w:val="00D4639C"/>
    <w:rsid w:val="00D51623"/>
    <w:rsid w:val="00D5344B"/>
    <w:rsid w:val="00D56695"/>
    <w:rsid w:val="00D63695"/>
    <w:rsid w:val="00D6383C"/>
    <w:rsid w:val="00D73450"/>
    <w:rsid w:val="00D83C9B"/>
    <w:rsid w:val="00D90389"/>
    <w:rsid w:val="00D91733"/>
    <w:rsid w:val="00DB104E"/>
    <w:rsid w:val="00DC18C9"/>
    <w:rsid w:val="00DC242F"/>
    <w:rsid w:val="00DD4C17"/>
    <w:rsid w:val="00DD6353"/>
    <w:rsid w:val="00DD7E69"/>
    <w:rsid w:val="00DE19D8"/>
    <w:rsid w:val="00DE361D"/>
    <w:rsid w:val="00DE5095"/>
    <w:rsid w:val="00DE69E4"/>
    <w:rsid w:val="00DE7927"/>
    <w:rsid w:val="00DF1EB2"/>
    <w:rsid w:val="00DF2D76"/>
    <w:rsid w:val="00DF3FD1"/>
    <w:rsid w:val="00DF540F"/>
    <w:rsid w:val="00E00EA9"/>
    <w:rsid w:val="00E02CAE"/>
    <w:rsid w:val="00E10253"/>
    <w:rsid w:val="00E15567"/>
    <w:rsid w:val="00E1704C"/>
    <w:rsid w:val="00E26F96"/>
    <w:rsid w:val="00E30450"/>
    <w:rsid w:val="00E3239A"/>
    <w:rsid w:val="00E35422"/>
    <w:rsid w:val="00E36D90"/>
    <w:rsid w:val="00E3776B"/>
    <w:rsid w:val="00E43509"/>
    <w:rsid w:val="00E538FF"/>
    <w:rsid w:val="00E5555B"/>
    <w:rsid w:val="00E559AF"/>
    <w:rsid w:val="00E608EA"/>
    <w:rsid w:val="00E6543E"/>
    <w:rsid w:val="00E66273"/>
    <w:rsid w:val="00E66B57"/>
    <w:rsid w:val="00E73FF1"/>
    <w:rsid w:val="00E78730"/>
    <w:rsid w:val="00E852B2"/>
    <w:rsid w:val="00EB1EE4"/>
    <w:rsid w:val="00EB69B8"/>
    <w:rsid w:val="00EC63CD"/>
    <w:rsid w:val="00ED0E51"/>
    <w:rsid w:val="00ED18C2"/>
    <w:rsid w:val="00ED191A"/>
    <w:rsid w:val="00EE257A"/>
    <w:rsid w:val="00EE32BF"/>
    <w:rsid w:val="00EF031A"/>
    <w:rsid w:val="00EF2E57"/>
    <w:rsid w:val="00EF420C"/>
    <w:rsid w:val="00EF64AF"/>
    <w:rsid w:val="00EF7D94"/>
    <w:rsid w:val="00F059DF"/>
    <w:rsid w:val="00F06788"/>
    <w:rsid w:val="00F10AFD"/>
    <w:rsid w:val="00F130D1"/>
    <w:rsid w:val="00F16D94"/>
    <w:rsid w:val="00F21F3C"/>
    <w:rsid w:val="00F22558"/>
    <w:rsid w:val="00F31A95"/>
    <w:rsid w:val="00F3411A"/>
    <w:rsid w:val="00F352C6"/>
    <w:rsid w:val="00F368A0"/>
    <w:rsid w:val="00F40A25"/>
    <w:rsid w:val="00F4718A"/>
    <w:rsid w:val="00F5272F"/>
    <w:rsid w:val="00F53126"/>
    <w:rsid w:val="00F550EB"/>
    <w:rsid w:val="00F62A1C"/>
    <w:rsid w:val="00F6411B"/>
    <w:rsid w:val="00F66FA6"/>
    <w:rsid w:val="00F70B01"/>
    <w:rsid w:val="00F71EE5"/>
    <w:rsid w:val="00F7371C"/>
    <w:rsid w:val="00F7733D"/>
    <w:rsid w:val="00F81EBA"/>
    <w:rsid w:val="00F83032"/>
    <w:rsid w:val="00F84033"/>
    <w:rsid w:val="00F8446B"/>
    <w:rsid w:val="00F91AB1"/>
    <w:rsid w:val="00F95532"/>
    <w:rsid w:val="00F95E90"/>
    <w:rsid w:val="00FA009A"/>
    <w:rsid w:val="00FA169C"/>
    <w:rsid w:val="00FA1C50"/>
    <w:rsid w:val="00FA4983"/>
    <w:rsid w:val="00FA63D5"/>
    <w:rsid w:val="00FA757C"/>
    <w:rsid w:val="00FB0AF4"/>
    <w:rsid w:val="00FB20ED"/>
    <w:rsid w:val="00FB4798"/>
    <w:rsid w:val="00FC245E"/>
    <w:rsid w:val="00FC4F4A"/>
    <w:rsid w:val="00FC7E19"/>
    <w:rsid w:val="00FD06CD"/>
    <w:rsid w:val="00FD34DF"/>
    <w:rsid w:val="00FD49D1"/>
    <w:rsid w:val="00FE3434"/>
    <w:rsid w:val="00FE536A"/>
    <w:rsid w:val="00FE63CD"/>
    <w:rsid w:val="00FE6EA9"/>
    <w:rsid w:val="00FE72B9"/>
    <w:rsid w:val="00FF1D49"/>
    <w:rsid w:val="00FF46A3"/>
    <w:rsid w:val="0106EA64"/>
    <w:rsid w:val="01840F19"/>
    <w:rsid w:val="01A504F6"/>
    <w:rsid w:val="01B3A9A3"/>
    <w:rsid w:val="01BD17BC"/>
    <w:rsid w:val="01EB7C12"/>
    <w:rsid w:val="021089F7"/>
    <w:rsid w:val="022A078D"/>
    <w:rsid w:val="023D93BE"/>
    <w:rsid w:val="028BC727"/>
    <w:rsid w:val="0293BFC5"/>
    <w:rsid w:val="02A63964"/>
    <w:rsid w:val="02A931D1"/>
    <w:rsid w:val="02B5F939"/>
    <w:rsid w:val="0308A93E"/>
    <w:rsid w:val="03395EA3"/>
    <w:rsid w:val="035CFEF3"/>
    <w:rsid w:val="037EA041"/>
    <w:rsid w:val="03C64D50"/>
    <w:rsid w:val="03F2FAC2"/>
    <w:rsid w:val="04112C81"/>
    <w:rsid w:val="0415E5EC"/>
    <w:rsid w:val="0416FAD3"/>
    <w:rsid w:val="0462C315"/>
    <w:rsid w:val="047C8EEA"/>
    <w:rsid w:val="04C3AF82"/>
    <w:rsid w:val="05065E39"/>
    <w:rsid w:val="050C183F"/>
    <w:rsid w:val="0570A5BB"/>
    <w:rsid w:val="057768BE"/>
    <w:rsid w:val="05881D92"/>
    <w:rsid w:val="058BB961"/>
    <w:rsid w:val="0599F2FB"/>
    <w:rsid w:val="05AC3695"/>
    <w:rsid w:val="05AF52FE"/>
    <w:rsid w:val="05B68404"/>
    <w:rsid w:val="05B9D15A"/>
    <w:rsid w:val="05BA8620"/>
    <w:rsid w:val="05EC70C2"/>
    <w:rsid w:val="0634CE88"/>
    <w:rsid w:val="06505D42"/>
    <w:rsid w:val="0663D4BE"/>
    <w:rsid w:val="0668C7DC"/>
    <w:rsid w:val="068D98CA"/>
    <w:rsid w:val="0693005C"/>
    <w:rsid w:val="06A66192"/>
    <w:rsid w:val="06B57E50"/>
    <w:rsid w:val="071FD8A5"/>
    <w:rsid w:val="072987BE"/>
    <w:rsid w:val="07380ECF"/>
    <w:rsid w:val="077C3FB5"/>
    <w:rsid w:val="07937EE5"/>
    <w:rsid w:val="079DC9E6"/>
    <w:rsid w:val="07C46EA9"/>
    <w:rsid w:val="07EF03BA"/>
    <w:rsid w:val="080FC2AA"/>
    <w:rsid w:val="081C220F"/>
    <w:rsid w:val="0842620A"/>
    <w:rsid w:val="0855BC89"/>
    <w:rsid w:val="088A4952"/>
    <w:rsid w:val="088F7340"/>
    <w:rsid w:val="08949D75"/>
    <w:rsid w:val="08A28CEB"/>
    <w:rsid w:val="08E99825"/>
    <w:rsid w:val="09410CBC"/>
    <w:rsid w:val="0954DD0E"/>
    <w:rsid w:val="098B2F9D"/>
    <w:rsid w:val="09AE2925"/>
    <w:rsid w:val="09C223E6"/>
    <w:rsid w:val="0A27E28A"/>
    <w:rsid w:val="0A43E4B9"/>
    <w:rsid w:val="0A4B4F47"/>
    <w:rsid w:val="0A8B5720"/>
    <w:rsid w:val="0AA9F9E6"/>
    <w:rsid w:val="0AB66A43"/>
    <w:rsid w:val="0ACBC499"/>
    <w:rsid w:val="0AD48484"/>
    <w:rsid w:val="0ADBF36F"/>
    <w:rsid w:val="0ADDCB90"/>
    <w:rsid w:val="0B1C1CED"/>
    <w:rsid w:val="0B692A6C"/>
    <w:rsid w:val="0B90418E"/>
    <w:rsid w:val="0B925CCD"/>
    <w:rsid w:val="0B95DECC"/>
    <w:rsid w:val="0BA3826B"/>
    <w:rsid w:val="0BBBF69C"/>
    <w:rsid w:val="0BC75F5E"/>
    <w:rsid w:val="0BDCA53C"/>
    <w:rsid w:val="0C0D0CAD"/>
    <w:rsid w:val="0C1E40B6"/>
    <w:rsid w:val="0C201B9A"/>
    <w:rsid w:val="0C3E298E"/>
    <w:rsid w:val="0C421851"/>
    <w:rsid w:val="0C63633F"/>
    <w:rsid w:val="0CCBA41D"/>
    <w:rsid w:val="0CD19C19"/>
    <w:rsid w:val="0D2211CC"/>
    <w:rsid w:val="0D25676F"/>
    <w:rsid w:val="0D372D05"/>
    <w:rsid w:val="0D4F74AB"/>
    <w:rsid w:val="0D6CDD57"/>
    <w:rsid w:val="0D6D27F9"/>
    <w:rsid w:val="0D94D4FD"/>
    <w:rsid w:val="0DCC8B79"/>
    <w:rsid w:val="0DD7DCEE"/>
    <w:rsid w:val="0DFB9CA5"/>
    <w:rsid w:val="0E0C013E"/>
    <w:rsid w:val="0E100791"/>
    <w:rsid w:val="0E158D8C"/>
    <w:rsid w:val="0E2F4C91"/>
    <w:rsid w:val="0E30AD7B"/>
    <w:rsid w:val="0E7D01CF"/>
    <w:rsid w:val="0E8DEA4A"/>
    <w:rsid w:val="0E8F4CD4"/>
    <w:rsid w:val="0ED715D8"/>
    <w:rsid w:val="0EDBD8BB"/>
    <w:rsid w:val="0F0C8F66"/>
    <w:rsid w:val="0F1072E4"/>
    <w:rsid w:val="0F1FE3BB"/>
    <w:rsid w:val="0F22210C"/>
    <w:rsid w:val="0F59502E"/>
    <w:rsid w:val="0F75A476"/>
    <w:rsid w:val="0F895E7D"/>
    <w:rsid w:val="0F8F0A66"/>
    <w:rsid w:val="0FA8520D"/>
    <w:rsid w:val="0FD08DAF"/>
    <w:rsid w:val="0FEC33DC"/>
    <w:rsid w:val="0FF88BCE"/>
    <w:rsid w:val="1011B23D"/>
    <w:rsid w:val="10147FFB"/>
    <w:rsid w:val="101C75C0"/>
    <w:rsid w:val="1056DE0E"/>
    <w:rsid w:val="106A367F"/>
    <w:rsid w:val="10D7706E"/>
    <w:rsid w:val="1165D085"/>
    <w:rsid w:val="11A62058"/>
    <w:rsid w:val="11FBEF5B"/>
    <w:rsid w:val="1215370F"/>
    <w:rsid w:val="121677CA"/>
    <w:rsid w:val="1241B02A"/>
    <w:rsid w:val="125D627E"/>
    <w:rsid w:val="126D31A9"/>
    <w:rsid w:val="12F1A41D"/>
    <w:rsid w:val="13482008"/>
    <w:rsid w:val="136CB7C2"/>
    <w:rsid w:val="1377096D"/>
    <w:rsid w:val="1394821F"/>
    <w:rsid w:val="13FACDD3"/>
    <w:rsid w:val="14054476"/>
    <w:rsid w:val="142C66D3"/>
    <w:rsid w:val="14430BB5"/>
    <w:rsid w:val="1482B7E5"/>
    <w:rsid w:val="14A1C1F6"/>
    <w:rsid w:val="14A30323"/>
    <w:rsid w:val="14C54ABA"/>
    <w:rsid w:val="14D64949"/>
    <w:rsid w:val="14F7B7D9"/>
    <w:rsid w:val="15048163"/>
    <w:rsid w:val="15596535"/>
    <w:rsid w:val="15658230"/>
    <w:rsid w:val="15C31B35"/>
    <w:rsid w:val="15C4CC92"/>
    <w:rsid w:val="15CE7FC8"/>
    <w:rsid w:val="15D16C42"/>
    <w:rsid w:val="15DDDBF9"/>
    <w:rsid w:val="15E56D7F"/>
    <w:rsid w:val="15F01D84"/>
    <w:rsid w:val="1637F453"/>
    <w:rsid w:val="16428315"/>
    <w:rsid w:val="164B55D9"/>
    <w:rsid w:val="165F519E"/>
    <w:rsid w:val="1668CD2A"/>
    <w:rsid w:val="168D7482"/>
    <w:rsid w:val="169CFD8F"/>
    <w:rsid w:val="16AC4419"/>
    <w:rsid w:val="16B1B247"/>
    <w:rsid w:val="16F1B5C4"/>
    <w:rsid w:val="1708ACA8"/>
    <w:rsid w:val="170F6900"/>
    <w:rsid w:val="174C209B"/>
    <w:rsid w:val="17749634"/>
    <w:rsid w:val="1796B3A5"/>
    <w:rsid w:val="17CCA0C4"/>
    <w:rsid w:val="17E6DD2A"/>
    <w:rsid w:val="17EF22B8"/>
    <w:rsid w:val="1819C69E"/>
    <w:rsid w:val="184FEEF5"/>
    <w:rsid w:val="18706386"/>
    <w:rsid w:val="1874F0F6"/>
    <w:rsid w:val="18C348DA"/>
    <w:rsid w:val="18E04F4D"/>
    <w:rsid w:val="18F99686"/>
    <w:rsid w:val="190E3591"/>
    <w:rsid w:val="19231C4D"/>
    <w:rsid w:val="19276E0B"/>
    <w:rsid w:val="19352E6C"/>
    <w:rsid w:val="19428030"/>
    <w:rsid w:val="195C5644"/>
    <w:rsid w:val="195E8BC4"/>
    <w:rsid w:val="1980AF32"/>
    <w:rsid w:val="19837BE5"/>
    <w:rsid w:val="19A97349"/>
    <w:rsid w:val="19B51A76"/>
    <w:rsid w:val="19B82E04"/>
    <w:rsid w:val="19D17A4B"/>
    <w:rsid w:val="19DA4D16"/>
    <w:rsid w:val="19EDC9A9"/>
    <w:rsid w:val="1A3A75DC"/>
    <w:rsid w:val="1A5231AE"/>
    <w:rsid w:val="1A7B6CDE"/>
    <w:rsid w:val="1A85F155"/>
    <w:rsid w:val="1A8A1D45"/>
    <w:rsid w:val="1AC59757"/>
    <w:rsid w:val="1B0925A4"/>
    <w:rsid w:val="1B4C330A"/>
    <w:rsid w:val="1B71252E"/>
    <w:rsid w:val="1B7BB5D2"/>
    <w:rsid w:val="1B91EAC7"/>
    <w:rsid w:val="1BBB4699"/>
    <w:rsid w:val="1BC781A6"/>
    <w:rsid w:val="1BEA453C"/>
    <w:rsid w:val="1C2DD615"/>
    <w:rsid w:val="1C57004F"/>
    <w:rsid w:val="1C5CA467"/>
    <w:rsid w:val="1C88E766"/>
    <w:rsid w:val="1CD5E30A"/>
    <w:rsid w:val="1D68E459"/>
    <w:rsid w:val="1D7222B2"/>
    <w:rsid w:val="1D7ABF84"/>
    <w:rsid w:val="1D7E7B75"/>
    <w:rsid w:val="1DE0D4B7"/>
    <w:rsid w:val="1E3AFF37"/>
    <w:rsid w:val="1E420E4F"/>
    <w:rsid w:val="1E668CCD"/>
    <w:rsid w:val="1EFAB7E3"/>
    <w:rsid w:val="1EFD18F5"/>
    <w:rsid w:val="1F00B337"/>
    <w:rsid w:val="1F05F6FE"/>
    <w:rsid w:val="1F33C686"/>
    <w:rsid w:val="1F567249"/>
    <w:rsid w:val="1F648563"/>
    <w:rsid w:val="1F69AC02"/>
    <w:rsid w:val="1FAA1342"/>
    <w:rsid w:val="1FBAE54A"/>
    <w:rsid w:val="2016C25A"/>
    <w:rsid w:val="2044F1CB"/>
    <w:rsid w:val="206CC968"/>
    <w:rsid w:val="207E8BE9"/>
    <w:rsid w:val="2096CEAD"/>
    <w:rsid w:val="20D56EAE"/>
    <w:rsid w:val="20F7D82B"/>
    <w:rsid w:val="214DAD10"/>
    <w:rsid w:val="218ADC30"/>
    <w:rsid w:val="21BD3CF8"/>
    <w:rsid w:val="21D7BAD4"/>
    <w:rsid w:val="21E7EA8B"/>
    <w:rsid w:val="21F15213"/>
    <w:rsid w:val="21F7F11C"/>
    <w:rsid w:val="21FE1247"/>
    <w:rsid w:val="220B8931"/>
    <w:rsid w:val="2217B347"/>
    <w:rsid w:val="2230CA9E"/>
    <w:rsid w:val="223B83C2"/>
    <w:rsid w:val="2251EBF5"/>
    <w:rsid w:val="2265C81F"/>
    <w:rsid w:val="22744613"/>
    <w:rsid w:val="228BD1FF"/>
    <w:rsid w:val="228F28C9"/>
    <w:rsid w:val="2326756C"/>
    <w:rsid w:val="233EE6DD"/>
    <w:rsid w:val="23468ACB"/>
    <w:rsid w:val="23807E78"/>
    <w:rsid w:val="2390846A"/>
    <w:rsid w:val="23970901"/>
    <w:rsid w:val="239E6555"/>
    <w:rsid w:val="23B5B9FF"/>
    <w:rsid w:val="23E4782D"/>
    <w:rsid w:val="24497907"/>
    <w:rsid w:val="2462C753"/>
    <w:rsid w:val="246B52DC"/>
    <w:rsid w:val="24F27041"/>
    <w:rsid w:val="25384B56"/>
    <w:rsid w:val="2552E34C"/>
    <w:rsid w:val="2557F96D"/>
    <w:rsid w:val="257220A7"/>
    <w:rsid w:val="2580695D"/>
    <w:rsid w:val="25D05D3D"/>
    <w:rsid w:val="25DCF863"/>
    <w:rsid w:val="25E9DBE4"/>
    <w:rsid w:val="262F1BE8"/>
    <w:rsid w:val="2667129D"/>
    <w:rsid w:val="2673561A"/>
    <w:rsid w:val="268438D7"/>
    <w:rsid w:val="26B6178D"/>
    <w:rsid w:val="26E531DA"/>
    <w:rsid w:val="26E55149"/>
    <w:rsid w:val="26E96FF3"/>
    <w:rsid w:val="27147D28"/>
    <w:rsid w:val="27B6A9D4"/>
    <w:rsid w:val="27D4CE57"/>
    <w:rsid w:val="27F20A90"/>
    <w:rsid w:val="28019D59"/>
    <w:rsid w:val="2807CCC2"/>
    <w:rsid w:val="28260669"/>
    <w:rsid w:val="283902A1"/>
    <w:rsid w:val="2853BC05"/>
    <w:rsid w:val="285C2AFB"/>
    <w:rsid w:val="2884141E"/>
    <w:rsid w:val="2889CE6B"/>
    <w:rsid w:val="28B02366"/>
    <w:rsid w:val="28B5895E"/>
    <w:rsid w:val="2907C341"/>
    <w:rsid w:val="291C43E0"/>
    <w:rsid w:val="29723ED5"/>
    <w:rsid w:val="298FC908"/>
    <w:rsid w:val="2999C229"/>
    <w:rsid w:val="29EC601B"/>
    <w:rsid w:val="2A024BBC"/>
    <w:rsid w:val="2A034D36"/>
    <w:rsid w:val="2A1240D7"/>
    <w:rsid w:val="2A153BF5"/>
    <w:rsid w:val="2A423FE5"/>
    <w:rsid w:val="2A7AF325"/>
    <w:rsid w:val="2A970C29"/>
    <w:rsid w:val="2A998706"/>
    <w:rsid w:val="2A9D939C"/>
    <w:rsid w:val="2AC7FA9A"/>
    <w:rsid w:val="2B2A4612"/>
    <w:rsid w:val="2B30F8FD"/>
    <w:rsid w:val="2B346ADB"/>
    <w:rsid w:val="2B494338"/>
    <w:rsid w:val="2B5176EE"/>
    <w:rsid w:val="2B60BCA0"/>
    <w:rsid w:val="2B611401"/>
    <w:rsid w:val="2B75370A"/>
    <w:rsid w:val="2B9D77D6"/>
    <w:rsid w:val="2BB689CA"/>
    <w:rsid w:val="2BCFF13B"/>
    <w:rsid w:val="2BD77180"/>
    <w:rsid w:val="2C049DF2"/>
    <w:rsid w:val="2C1257F0"/>
    <w:rsid w:val="2C3ECEC9"/>
    <w:rsid w:val="2C491673"/>
    <w:rsid w:val="2C71E4F9"/>
    <w:rsid w:val="2CD587FA"/>
    <w:rsid w:val="2CEF3163"/>
    <w:rsid w:val="2D2E8F32"/>
    <w:rsid w:val="2D2EAE8D"/>
    <w:rsid w:val="2D4890E6"/>
    <w:rsid w:val="2D7BF66D"/>
    <w:rsid w:val="2D8CC11F"/>
    <w:rsid w:val="2DB25DE3"/>
    <w:rsid w:val="2DB732B0"/>
    <w:rsid w:val="2DEE1D47"/>
    <w:rsid w:val="2DFD1F43"/>
    <w:rsid w:val="2E137E51"/>
    <w:rsid w:val="2E2B9253"/>
    <w:rsid w:val="2E57F742"/>
    <w:rsid w:val="2E5F05F5"/>
    <w:rsid w:val="2EF50D0F"/>
    <w:rsid w:val="2F225FF0"/>
    <w:rsid w:val="2F401DD1"/>
    <w:rsid w:val="2F4B9F89"/>
    <w:rsid w:val="2F8928F3"/>
    <w:rsid w:val="2F950D98"/>
    <w:rsid w:val="2FE68F41"/>
    <w:rsid w:val="304094B3"/>
    <w:rsid w:val="305E8B94"/>
    <w:rsid w:val="306C00CF"/>
    <w:rsid w:val="30A3B7F6"/>
    <w:rsid w:val="30B12628"/>
    <w:rsid w:val="30CCBEBE"/>
    <w:rsid w:val="30F47350"/>
    <w:rsid w:val="310DF18B"/>
    <w:rsid w:val="313F4209"/>
    <w:rsid w:val="314CF16F"/>
    <w:rsid w:val="31822DEC"/>
    <w:rsid w:val="31A61EFD"/>
    <w:rsid w:val="31AACBAF"/>
    <w:rsid w:val="31AE8ACE"/>
    <w:rsid w:val="31C0D2BA"/>
    <w:rsid w:val="31D061CD"/>
    <w:rsid w:val="31D23BA6"/>
    <w:rsid w:val="321030C1"/>
    <w:rsid w:val="32262E77"/>
    <w:rsid w:val="32328435"/>
    <w:rsid w:val="32475814"/>
    <w:rsid w:val="32784450"/>
    <w:rsid w:val="328B1A1C"/>
    <w:rsid w:val="32B8CEA6"/>
    <w:rsid w:val="32CC3F87"/>
    <w:rsid w:val="32D4BD81"/>
    <w:rsid w:val="32DC6B15"/>
    <w:rsid w:val="32FEDF92"/>
    <w:rsid w:val="33121327"/>
    <w:rsid w:val="3326D2EB"/>
    <w:rsid w:val="333CE8A3"/>
    <w:rsid w:val="3368CF99"/>
    <w:rsid w:val="338C6C4D"/>
    <w:rsid w:val="33E637B0"/>
    <w:rsid w:val="33F6B3DE"/>
    <w:rsid w:val="34348555"/>
    <w:rsid w:val="343B11CA"/>
    <w:rsid w:val="344A4175"/>
    <w:rsid w:val="349364F2"/>
    <w:rsid w:val="349B3B8B"/>
    <w:rsid w:val="34A8B4E8"/>
    <w:rsid w:val="34AF3E30"/>
    <w:rsid w:val="34C51DFC"/>
    <w:rsid w:val="34CD4FA4"/>
    <w:rsid w:val="34E5909F"/>
    <w:rsid w:val="3514F208"/>
    <w:rsid w:val="353241A7"/>
    <w:rsid w:val="3543AA4D"/>
    <w:rsid w:val="3557A3FE"/>
    <w:rsid w:val="355A941B"/>
    <w:rsid w:val="355C080A"/>
    <w:rsid w:val="356B28DF"/>
    <w:rsid w:val="357C4530"/>
    <w:rsid w:val="359C7438"/>
    <w:rsid w:val="35E473AD"/>
    <w:rsid w:val="35E478BD"/>
    <w:rsid w:val="362370C7"/>
    <w:rsid w:val="363C7F8F"/>
    <w:rsid w:val="36425A01"/>
    <w:rsid w:val="3645C019"/>
    <w:rsid w:val="3651A9D6"/>
    <w:rsid w:val="367225F4"/>
    <w:rsid w:val="36763A9E"/>
    <w:rsid w:val="369A5950"/>
    <w:rsid w:val="36C2868E"/>
    <w:rsid w:val="36DE4CAA"/>
    <w:rsid w:val="36E0366F"/>
    <w:rsid w:val="36F385DF"/>
    <w:rsid w:val="36FC712D"/>
    <w:rsid w:val="3736A015"/>
    <w:rsid w:val="3788D858"/>
    <w:rsid w:val="37A2B143"/>
    <w:rsid w:val="37A45295"/>
    <w:rsid w:val="37A4A710"/>
    <w:rsid w:val="37B2769E"/>
    <w:rsid w:val="37BBE4CB"/>
    <w:rsid w:val="37CBD2A9"/>
    <w:rsid w:val="37DF9027"/>
    <w:rsid w:val="3857796E"/>
    <w:rsid w:val="386B003A"/>
    <w:rsid w:val="3884D819"/>
    <w:rsid w:val="38A2D2D8"/>
    <w:rsid w:val="38B5971C"/>
    <w:rsid w:val="38DCB1AC"/>
    <w:rsid w:val="38EAFA23"/>
    <w:rsid w:val="38F2A75C"/>
    <w:rsid w:val="38F8B244"/>
    <w:rsid w:val="392B65CD"/>
    <w:rsid w:val="396726D2"/>
    <w:rsid w:val="398AD2F5"/>
    <w:rsid w:val="39CED736"/>
    <w:rsid w:val="39FED025"/>
    <w:rsid w:val="3A0B392A"/>
    <w:rsid w:val="3A2C23B7"/>
    <w:rsid w:val="3A432394"/>
    <w:rsid w:val="3A578BE7"/>
    <w:rsid w:val="3A5A0C65"/>
    <w:rsid w:val="3A62B0BB"/>
    <w:rsid w:val="3ABF277B"/>
    <w:rsid w:val="3AEEACD3"/>
    <w:rsid w:val="3B1F44FD"/>
    <w:rsid w:val="3B32A130"/>
    <w:rsid w:val="3B4068C4"/>
    <w:rsid w:val="3B711BC6"/>
    <w:rsid w:val="3BBF2C03"/>
    <w:rsid w:val="3BFF0B8E"/>
    <w:rsid w:val="3C1653F1"/>
    <w:rsid w:val="3C397398"/>
    <w:rsid w:val="3C6D6011"/>
    <w:rsid w:val="3C9F1505"/>
    <w:rsid w:val="3CA28DD8"/>
    <w:rsid w:val="3CCC4729"/>
    <w:rsid w:val="3CD3CBAF"/>
    <w:rsid w:val="3CD90B3D"/>
    <w:rsid w:val="3CE664CE"/>
    <w:rsid w:val="3D17C924"/>
    <w:rsid w:val="3D24A95A"/>
    <w:rsid w:val="3D2EBE4C"/>
    <w:rsid w:val="3D43F65E"/>
    <w:rsid w:val="3D5CE083"/>
    <w:rsid w:val="3D7F6AB7"/>
    <w:rsid w:val="3DEED196"/>
    <w:rsid w:val="3DFE7EEC"/>
    <w:rsid w:val="3E030BEB"/>
    <w:rsid w:val="3E0FEC71"/>
    <w:rsid w:val="3E5FF4A5"/>
    <w:rsid w:val="3E75B55A"/>
    <w:rsid w:val="3E962F22"/>
    <w:rsid w:val="3EB6ED8E"/>
    <w:rsid w:val="3ED5F547"/>
    <w:rsid w:val="3ED8A326"/>
    <w:rsid w:val="3F0957A5"/>
    <w:rsid w:val="3F14CFD6"/>
    <w:rsid w:val="3F3BBC81"/>
    <w:rsid w:val="3F5A7403"/>
    <w:rsid w:val="3F6CE6A9"/>
    <w:rsid w:val="3F787C4A"/>
    <w:rsid w:val="3F8CEFEB"/>
    <w:rsid w:val="3F934572"/>
    <w:rsid w:val="3FB8998F"/>
    <w:rsid w:val="3FB9FBBA"/>
    <w:rsid w:val="3FCB9D90"/>
    <w:rsid w:val="3FDC4098"/>
    <w:rsid w:val="3FF793EB"/>
    <w:rsid w:val="3FF8A2CD"/>
    <w:rsid w:val="40262B57"/>
    <w:rsid w:val="403AEA92"/>
    <w:rsid w:val="4074F1F9"/>
    <w:rsid w:val="407A7E88"/>
    <w:rsid w:val="407A88AD"/>
    <w:rsid w:val="40955342"/>
    <w:rsid w:val="40A250A9"/>
    <w:rsid w:val="40AE0E63"/>
    <w:rsid w:val="40E86D45"/>
    <w:rsid w:val="40ECDD0C"/>
    <w:rsid w:val="414646BF"/>
    <w:rsid w:val="415C40E6"/>
    <w:rsid w:val="4172E0E9"/>
    <w:rsid w:val="41897F40"/>
    <w:rsid w:val="419F6E74"/>
    <w:rsid w:val="41B244A1"/>
    <w:rsid w:val="41BA268E"/>
    <w:rsid w:val="41CBD2BF"/>
    <w:rsid w:val="4215CEA8"/>
    <w:rsid w:val="4217FF93"/>
    <w:rsid w:val="423789BD"/>
    <w:rsid w:val="426DD6C9"/>
    <w:rsid w:val="428F86A7"/>
    <w:rsid w:val="429ACBE2"/>
    <w:rsid w:val="42B7D224"/>
    <w:rsid w:val="42CDF818"/>
    <w:rsid w:val="42E22D08"/>
    <w:rsid w:val="42F33240"/>
    <w:rsid w:val="43741A00"/>
    <w:rsid w:val="439726BF"/>
    <w:rsid w:val="43C58F90"/>
    <w:rsid w:val="43E385C0"/>
    <w:rsid w:val="43F047C6"/>
    <w:rsid w:val="440F6A22"/>
    <w:rsid w:val="4414CAF8"/>
    <w:rsid w:val="443B3F49"/>
    <w:rsid w:val="4440D84D"/>
    <w:rsid w:val="447D10EA"/>
    <w:rsid w:val="44A60FC0"/>
    <w:rsid w:val="44AA3ED5"/>
    <w:rsid w:val="44AF33EA"/>
    <w:rsid w:val="44C2F8FB"/>
    <w:rsid w:val="451C9D9D"/>
    <w:rsid w:val="453B2464"/>
    <w:rsid w:val="45C47D16"/>
    <w:rsid w:val="45D8FFF2"/>
    <w:rsid w:val="45F47476"/>
    <w:rsid w:val="45F4E2EE"/>
    <w:rsid w:val="45F82970"/>
    <w:rsid w:val="465F3187"/>
    <w:rsid w:val="4673E8C0"/>
    <w:rsid w:val="469F9BF1"/>
    <w:rsid w:val="46C313C8"/>
    <w:rsid w:val="46CCE38D"/>
    <w:rsid w:val="46F17F96"/>
    <w:rsid w:val="46F7B593"/>
    <w:rsid w:val="47091620"/>
    <w:rsid w:val="470B2A13"/>
    <w:rsid w:val="4728DE88"/>
    <w:rsid w:val="4745C98B"/>
    <w:rsid w:val="47991597"/>
    <w:rsid w:val="47AC6C81"/>
    <w:rsid w:val="47AD0C90"/>
    <w:rsid w:val="47DBB0D7"/>
    <w:rsid w:val="47EEB64C"/>
    <w:rsid w:val="48354D3E"/>
    <w:rsid w:val="48570EF2"/>
    <w:rsid w:val="485DD1D3"/>
    <w:rsid w:val="4894929F"/>
    <w:rsid w:val="48955D85"/>
    <w:rsid w:val="491DDD6B"/>
    <w:rsid w:val="49209F0C"/>
    <w:rsid w:val="49351CA8"/>
    <w:rsid w:val="49948164"/>
    <w:rsid w:val="49C08B7A"/>
    <w:rsid w:val="49CEEF62"/>
    <w:rsid w:val="49D12226"/>
    <w:rsid w:val="49E8DA2D"/>
    <w:rsid w:val="4A03E5E0"/>
    <w:rsid w:val="4A107EB4"/>
    <w:rsid w:val="4A1884BE"/>
    <w:rsid w:val="4A391079"/>
    <w:rsid w:val="4A466417"/>
    <w:rsid w:val="4A4CFBDC"/>
    <w:rsid w:val="4A789696"/>
    <w:rsid w:val="4A7EE651"/>
    <w:rsid w:val="4A89A265"/>
    <w:rsid w:val="4AA73A66"/>
    <w:rsid w:val="4AF57216"/>
    <w:rsid w:val="4B0C3249"/>
    <w:rsid w:val="4B2B9D18"/>
    <w:rsid w:val="4B80385F"/>
    <w:rsid w:val="4C0C03E4"/>
    <w:rsid w:val="4C1676F5"/>
    <w:rsid w:val="4C46C6CB"/>
    <w:rsid w:val="4C6C0C4B"/>
    <w:rsid w:val="4C8CC3F3"/>
    <w:rsid w:val="4CB7FEC9"/>
    <w:rsid w:val="4CD4C4FF"/>
    <w:rsid w:val="4CEDE82F"/>
    <w:rsid w:val="4D12EC11"/>
    <w:rsid w:val="4D3EDB18"/>
    <w:rsid w:val="4D47CCC4"/>
    <w:rsid w:val="4D48AA61"/>
    <w:rsid w:val="4D5A8BAF"/>
    <w:rsid w:val="4D881C7C"/>
    <w:rsid w:val="4D96FB2E"/>
    <w:rsid w:val="4DD46229"/>
    <w:rsid w:val="4DD84CD4"/>
    <w:rsid w:val="4E072E96"/>
    <w:rsid w:val="4E07C60A"/>
    <w:rsid w:val="4E38D27A"/>
    <w:rsid w:val="4E5BBDF3"/>
    <w:rsid w:val="4E90CC8C"/>
    <w:rsid w:val="4EC150F2"/>
    <w:rsid w:val="4F119094"/>
    <w:rsid w:val="4F22B605"/>
    <w:rsid w:val="4F5A61CE"/>
    <w:rsid w:val="4F6521C9"/>
    <w:rsid w:val="4F748B9B"/>
    <w:rsid w:val="4F750B25"/>
    <w:rsid w:val="4F9567C0"/>
    <w:rsid w:val="4F9AA1C8"/>
    <w:rsid w:val="4FAC6354"/>
    <w:rsid w:val="4FD04FAA"/>
    <w:rsid w:val="50031E5A"/>
    <w:rsid w:val="5006D2C5"/>
    <w:rsid w:val="5015B759"/>
    <w:rsid w:val="50385748"/>
    <w:rsid w:val="5040A401"/>
    <w:rsid w:val="5089B444"/>
    <w:rsid w:val="509FC7A6"/>
    <w:rsid w:val="513998E5"/>
    <w:rsid w:val="5139DEC9"/>
    <w:rsid w:val="5142B400"/>
    <w:rsid w:val="51609EBC"/>
    <w:rsid w:val="518FF7D5"/>
    <w:rsid w:val="519E36DD"/>
    <w:rsid w:val="51A28B69"/>
    <w:rsid w:val="51C137D9"/>
    <w:rsid w:val="51C23870"/>
    <w:rsid w:val="51DDA4A1"/>
    <w:rsid w:val="51EBD182"/>
    <w:rsid w:val="51FCB5D1"/>
    <w:rsid w:val="5201CAA5"/>
    <w:rsid w:val="52408550"/>
    <w:rsid w:val="524CF023"/>
    <w:rsid w:val="528DB870"/>
    <w:rsid w:val="529582DA"/>
    <w:rsid w:val="529DA571"/>
    <w:rsid w:val="52BAD2CA"/>
    <w:rsid w:val="52C2FBC4"/>
    <w:rsid w:val="52C986F3"/>
    <w:rsid w:val="52ECCA25"/>
    <w:rsid w:val="536DB849"/>
    <w:rsid w:val="53713461"/>
    <w:rsid w:val="539A97FB"/>
    <w:rsid w:val="539D625F"/>
    <w:rsid w:val="53E6C2D7"/>
    <w:rsid w:val="5433300C"/>
    <w:rsid w:val="5441C1A2"/>
    <w:rsid w:val="5456ACAD"/>
    <w:rsid w:val="546918C5"/>
    <w:rsid w:val="549D49F5"/>
    <w:rsid w:val="54A1BFB7"/>
    <w:rsid w:val="55011A40"/>
    <w:rsid w:val="55419E0A"/>
    <w:rsid w:val="558CC4F7"/>
    <w:rsid w:val="55B1389D"/>
    <w:rsid w:val="55C54DF1"/>
    <w:rsid w:val="55E0D63C"/>
    <w:rsid w:val="55ED6BB9"/>
    <w:rsid w:val="560E6E1D"/>
    <w:rsid w:val="5612FED2"/>
    <w:rsid w:val="565316DA"/>
    <w:rsid w:val="5653E527"/>
    <w:rsid w:val="566BBA03"/>
    <w:rsid w:val="569E6C2B"/>
    <w:rsid w:val="56D5BBC6"/>
    <w:rsid w:val="571659BD"/>
    <w:rsid w:val="57461FC7"/>
    <w:rsid w:val="574C6BAC"/>
    <w:rsid w:val="57531F91"/>
    <w:rsid w:val="57672BB8"/>
    <w:rsid w:val="57677168"/>
    <w:rsid w:val="577E1366"/>
    <w:rsid w:val="579A09AE"/>
    <w:rsid w:val="57B0DADD"/>
    <w:rsid w:val="57C06664"/>
    <w:rsid w:val="57CBCD6F"/>
    <w:rsid w:val="57DE70D6"/>
    <w:rsid w:val="57E79A26"/>
    <w:rsid w:val="5840666F"/>
    <w:rsid w:val="584EC6AA"/>
    <w:rsid w:val="5852CB61"/>
    <w:rsid w:val="5859AE94"/>
    <w:rsid w:val="58651EBA"/>
    <w:rsid w:val="586799F3"/>
    <w:rsid w:val="5883B90B"/>
    <w:rsid w:val="58952AF6"/>
    <w:rsid w:val="58C7F6FA"/>
    <w:rsid w:val="58D8A7F1"/>
    <w:rsid w:val="58FAB4A4"/>
    <w:rsid w:val="59003226"/>
    <w:rsid w:val="590D9520"/>
    <w:rsid w:val="59195CE3"/>
    <w:rsid w:val="59574662"/>
    <w:rsid w:val="5964B587"/>
    <w:rsid w:val="59AA9D8D"/>
    <w:rsid w:val="59AD6D0D"/>
    <w:rsid w:val="59B264F2"/>
    <w:rsid w:val="59C229D1"/>
    <w:rsid w:val="59C2693C"/>
    <w:rsid w:val="59D04638"/>
    <w:rsid w:val="59D18D07"/>
    <w:rsid w:val="5A2A124C"/>
    <w:rsid w:val="5A30BAEF"/>
    <w:rsid w:val="5A864857"/>
    <w:rsid w:val="5AA8B901"/>
    <w:rsid w:val="5AAF1BD1"/>
    <w:rsid w:val="5AD28FD1"/>
    <w:rsid w:val="5B04F7E0"/>
    <w:rsid w:val="5B19897F"/>
    <w:rsid w:val="5B58CEE9"/>
    <w:rsid w:val="5B9AE6EF"/>
    <w:rsid w:val="5BD3B901"/>
    <w:rsid w:val="5BE07734"/>
    <w:rsid w:val="5BED8BE7"/>
    <w:rsid w:val="5C214804"/>
    <w:rsid w:val="5C34F96D"/>
    <w:rsid w:val="5C607605"/>
    <w:rsid w:val="5CABBA2F"/>
    <w:rsid w:val="5CC0A313"/>
    <w:rsid w:val="5CCA166D"/>
    <w:rsid w:val="5CDA3535"/>
    <w:rsid w:val="5D0B2B6F"/>
    <w:rsid w:val="5D2208B2"/>
    <w:rsid w:val="5DBD131C"/>
    <w:rsid w:val="5DC294A1"/>
    <w:rsid w:val="5DE02993"/>
    <w:rsid w:val="5E22B823"/>
    <w:rsid w:val="5E26E58F"/>
    <w:rsid w:val="5E3D3395"/>
    <w:rsid w:val="5E55E63B"/>
    <w:rsid w:val="5E5C2947"/>
    <w:rsid w:val="5E6A1A82"/>
    <w:rsid w:val="5E7944DD"/>
    <w:rsid w:val="5E885DD2"/>
    <w:rsid w:val="5EAFFE3C"/>
    <w:rsid w:val="5EDA3077"/>
    <w:rsid w:val="5EE55395"/>
    <w:rsid w:val="5EEE1CEC"/>
    <w:rsid w:val="5EFD7007"/>
    <w:rsid w:val="5F0D3815"/>
    <w:rsid w:val="5F34A80B"/>
    <w:rsid w:val="5F755C4D"/>
    <w:rsid w:val="5F7B8384"/>
    <w:rsid w:val="5F9990F4"/>
    <w:rsid w:val="5FA08C29"/>
    <w:rsid w:val="5FA7C785"/>
    <w:rsid w:val="5FC8F27C"/>
    <w:rsid w:val="5FCC424B"/>
    <w:rsid w:val="5FD89193"/>
    <w:rsid w:val="5FE560EA"/>
    <w:rsid w:val="5FEBA8E0"/>
    <w:rsid w:val="5FEF7141"/>
    <w:rsid w:val="600E6218"/>
    <w:rsid w:val="60128A76"/>
    <w:rsid w:val="602FA6C2"/>
    <w:rsid w:val="60394DF8"/>
    <w:rsid w:val="6052A256"/>
    <w:rsid w:val="6057B2F9"/>
    <w:rsid w:val="60868576"/>
    <w:rsid w:val="608B2A6C"/>
    <w:rsid w:val="608C7910"/>
    <w:rsid w:val="60C031D1"/>
    <w:rsid w:val="60C49F13"/>
    <w:rsid w:val="60E9965C"/>
    <w:rsid w:val="60F2BBAB"/>
    <w:rsid w:val="61076746"/>
    <w:rsid w:val="612574DE"/>
    <w:rsid w:val="61392DAC"/>
    <w:rsid w:val="6146EAAC"/>
    <w:rsid w:val="614892C3"/>
    <w:rsid w:val="6181F1F2"/>
    <w:rsid w:val="61E3BCB1"/>
    <w:rsid w:val="61FEAE89"/>
    <w:rsid w:val="62094861"/>
    <w:rsid w:val="621440F0"/>
    <w:rsid w:val="622F7A83"/>
    <w:rsid w:val="62638A5F"/>
    <w:rsid w:val="628E2E4C"/>
    <w:rsid w:val="629C57C5"/>
    <w:rsid w:val="62AD59EF"/>
    <w:rsid w:val="62BEF45D"/>
    <w:rsid w:val="62DC6F81"/>
    <w:rsid w:val="62E36FC3"/>
    <w:rsid w:val="631200A1"/>
    <w:rsid w:val="6329C3C8"/>
    <w:rsid w:val="6339BFDE"/>
    <w:rsid w:val="6378E888"/>
    <w:rsid w:val="64223773"/>
    <w:rsid w:val="64256B54"/>
    <w:rsid w:val="64C1C0BF"/>
    <w:rsid w:val="64F8574E"/>
    <w:rsid w:val="65121C8C"/>
    <w:rsid w:val="65438D4C"/>
    <w:rsid w:val="657FE001"/>
    <w:rsid w:val="65849072"/>
    <w:rsid w:val="65A5F72D"/>
    <w:rsid w:val="65C8AB23"/>
    <w:rsid w:val="65F1BE1A"/>
    <w:rsid w:val="66027A26"/>
    <w:rsid w:val="66130B8C"/>
    <w:rsid w:val="663B4355"/>
    <w:rsid w:val="664C4A99"/>
    <w:rsid w:val="665A94D2"/>
    <w:rsid w:val="668A5723"/>
    <w:rsid w:val="66B0CA72"/>
    <w:rsid w:val="66C76E4D"/>
    <w:rsid w:val="66D33137"/>
    <w:rsid w:val="66EB4009"/>
    <w:rsid w:val="66EBFD4A"/>
    <w:rsid w:val="66F37E2B"/>
    <w:rsid w:val="6708CBAE"/>
    <w:rsid w:val="670A639A"/>
    <w:rsid w:val="673DD89B"/>
    <w:rsid w:val="67523945"/>
    <w:rsid w:val="67CC7FB7"/>
    <w:rsid w:val="67FEE6AE"/>
    <w:rsid w:val="68040D8B"/>
    <w:rsid w:val="6823407B"/>
    <w:rsid w:val="6830D1AD"/>
    <w:rsid w:val="68367DEE"/>
    <w:rsid w:val="68377EEC"/>
    <w:rsid w:val="6860D9DB"/>
    <w:rsid w:val="6864EFE1"/>
    <w:rsid w:val="68C9B6CA"/>
    <w:rsid w:val="68D26E64"/>
    <w:rsid w:val="68E1B7B2"/>
    <w:rsid w:val="68EC8CE3"/>
    <w:rsid w:val="693D49DB"/>
    <w:rsid w:val="694783B5"/>
    <w:rsid w:val="695087E2"/>
    <w:rsid w:val="69520040"/>
    <w:rsid w:val="696BD536"/>
    <w:rsid w:val="697054D7"/>
    <w:rsid w:val="6978B1BE"/>
    <w:rsid w:val="69A93E00"/>
    <w:rsid w:val="69D94984"/>
    <w:rsid w:val="69E10226"/>
    <w:rsid w:val="69F44698"/>
    <w:rsid w:val="6A0D820B"/>
    <w:rsid w:val="6A12EC3A"/>
    <w:rsid w:val="6A29D576"/>
    <w:rsid w:val="6A7ECCF5"/>
    <w:rsid w:val="6A945E16"/>
    <w:rsid w:val="6AA4503E"/>
    <w:rsid w:val="6ACC51F6"/>
    <w:rsid w:val="6B0120F6"/>
    <w:rsid w:val="6B0D5F74"/>
    <w:rsid w:val="6B2B5289"/>
    <w:rsid w:val="6B3E13F5"/>
    <w:rsid w:val="6B3E6A09"/>
    <w:rsid w:val="6B4F051C"/>
    <w:rsid w:val="6B515A2C"/>
    <w:rsid w:val="6B68C495"/>
    <w:rsid w:val="6B71B979"/>
    <w:rsid w:val="6B7D5EE6"/>
    <w:rsid w:val="6BCBF684"/>
    <w:rsid w:val="6BE2D822"/>
    <w:rsid w:val="6BE69EAE"/>
    <w:rsid w:val="6C2C41A1"/>
    <w:rsid w:val="6C491D14"/>
    <w:rsid w:val="6C60D2B5"/>
    <w:rsid w:val="6C6760A2"/>
    <w:rsid w:val="6C684C63"/>
    <w:rsid w:val="6C9B76BB"/>
    <w:rsid w:val="6CD257D1"/>
    <w:rsid w:val="6D4E7C2C"/>
    <w:rsid w:val="6D5F145D"/>
    <w:rsid w:val="6D7BBC53"/>
    <w:rsid w:val="6D87F173"/>
    <w:rsid w:val="6DA1D422"/>
    <w:rsid w:val="6DD58AAE"/>
    <w:rsid w:val="6DECD045"/>
    <w:rsid w:val="6DECF568"/>
    <w:rsid w:val="6DFC74F7"/>
    <w:rsid w:val="6E2B293B"/>
    <w:rsid w:val="6E3C1DF2"/>
    <w:rsid w:val="6E6190E3"/>
    <w:rsid w:val="6E7DDEC8"/>
    <w:rsid w:val="6E8F992B"/>
    <w:rsid w:val="6E953A23"/>
    <w:rsid w:val="6E9FEC35"/>
    <w:rsid w:val="6ECB6B3D"/>
    <w:rsid w:val="6F15EDEF"/>
    <w:rsid w:val="6F251429"/>
    <w:rsid w:val="6F5456BF"/>
    <w:rsid w:val="6F601349"/>
    <w:rsid w:val="6F664475"/>
    <w:rsid w:val="6F8DDFE6"/>
    <w:rsid w:val="6FADA141"/>
    <w:rsid w:val="6FF33194"/>
    <w:rsid w:val="70450EA7"/>
    <w:rsid w:val="70737C2F"/>
    <w:rsid w:val="707C2743"/>
    <w:rsid w:val="7092A7FA"/>
    <w:rsid w:val="70BC28B9"/>
    <w:rsid w:val="70E783EB"/>
    <w:rsid w:val="712278DF"/>
    <w:rsid w:val="712BF624"/>
    <w:rsid w:val="713FD1F6"/>
    <w:rsid w:val="717012C2"/>
    <w:rsid w:val="71730B95"/>
    <w:rsid w:val="717A0364"/>
    <w:rsid w:val="717BAA2E"/>
    <w:rsid w:val="71867BAA"/>
    <w:rsid w:val="71D52BC4"/>
    <w:rsid w:val="72171C8B"/>
    <w:rsid w:val="724E1544"/>
    <w:rsid w:val="725C5F55"/>
    <w:rsid w:val="72657147"/>
    <w:rsid w:val="727BC92C"/>
    <w:rsid w:val="72A29CFE"/>
    <w:rsid w:val="72A3780D"/>
    <w:rsid w:val="72BADD89"/>
    <w:rsid w:val="72C8DEAB"/>
    <w:rsid w:val="72CB016A"/>
    <w:rsid w:val="72E42B59"/>
    <w:rsid w:val="73066B8B"/>
    <w:rsid w:val="73130B44"/>
    <w:rsid w:val="7327743A"/>
    <w:rsid w:val="7334362B"/>
    <w:rsid w:val="7337240B"/>
    <w:rsid w:val="73560113"/>
    <w:rsid w:val="7368B186"/>
    <w:rsid w:val="738297F0"/>
    <w:rsid w:val="7386D8E1"/>
    <w:rsid w:val="73A5617B"/>
    <w:rsid w:val="73A76108"/>
    <w:rsid w:val="73D6271B"/>
    <w:rsid w:val="7420B8F6"/>
    <w:rsid w:val="745B5FA0"/>
    <w:rsid w:val="745F3D22"/>
    <w:rsid w:val="747173BA"/>
    <w:rsid w:val="749F94EA"/>
    <w:rsid w:val="74A50418"/>
    <w:rsid w:val="74FC361D"/>
    <w:rsid w:val="751D4AEC"/>
    <w:rsid w:val="754034DA"/>
    <w:rsid w:val="7547701C"/>
    <w:rsid w:val="755244B1"/>
    <w:rsid w:val="756671E6"/>
    <w:rsid w:val="75813204"/>
    <w:rsid w:val="758555A1"/>
    <w:rsid w:val="758C2AB0"/>
    <w:rsid w:val="7595E0A7"/>
    <w:rsid w:val="75A1050C"/>
    <w:rsid w:val="75A4B14F"/>
    <w:rsid w:val="75C82894"/>
    <w:rsid w:val="75EEEDF4"/>
    <w:rsid w:val="75F86621"/>
    <w:rsid w:val="76157288"/>
    <w:rsid w:val="76254430"/>
    <w:rsid w:val="762AD2B8"/>
    <w:rsid w:val="7648D781"/>
    <w:rsid w:val="76505B69"/>
    <w:rsid w:val="7654AB45"/>
    <w:rsid w:val="76661FD5"/>
    <w:rsid w:val="766D4312"/>
    <w:rsid w:val="7691EC56"/>
    <w:rsid w:val="76C2D7A2"/>
    <w:rsid w:val="76CCBEEE"/>
    <w:rsid w:val="76D579AE"/>
    <w:rsid w:val="76ED0E68"/>
    <w:rsid w:val="76F05FA4"/>
    <w:rsid w:val="7711C7C6"/>
    <w:rsid w:val="77151417"/>
    <w:rsid w:val="772E9AE9"/>
    <w:rsid w:val="77376F96"/>
    <w:rsid w:val="776BBAF1"/>
    <w:rsid w:val="7780BEA0"/>
    <w:rsid w:val="779CFDD6"/>
    <w:rsid w:val="77CBC803"/>
    <w:rsid w:val="77D602ED"/>
    <w:rsid w:val="7852754A"/>
    <w:rsid w:val="78B61F72"/>
    <w:rsid w:val="78E175B2"/>
    <w:rsid w:val="78FB9A01"/>
    <w:rsid w:val="79004F93"/>
    <w:rsid w:val="79019595"/>
    <w:rsid w:val="790CB8A2"/>
    <w:rsid w:val="7916237E"/>
    <w:rsid w:val="79320C62"/>
    <w:rsid w:val="794567E7"/>
    <w:rsid w:val="7965AB30"/>
    <w:rsid w:val="7967573A"/>
    <w:rsid w:val="7990B42B"/>
    <w:rsid w:val="79B09831"/>
    <w:rsid w:val="79C623D3"/>
    <w:rsid w:val="79CB0157"/>
    <w:rsid w:val="7A11FE43"/>
    <w:rsid w:val="7A3EB516"/>
    <w:rsid w:val="7A50FAE5"/>
    <w:rsid w:val="7A53FA6B"/>
    <w:rsid w:val="7A63F138"/>
    <w:rsid w:val="7A85592C"/>
    <w:rsid w:val="7AB099ED"/>
    <w:rsid w:val="7AF85E35"/>
    <w:rsid w:val="7B34FE1A"/>
    <w:rsid w:val="7B53ACCF"/>
    <w:rsid w:val="7B56B085"/>
    <w:rsid w:val="7B743100"/>
    <w:rsid w:val="7BABD59D"/>
    <w:rsid w:val="7BB0ADEE"/>
    <w:rsid w:val="7BB43BA7"/>
    <w:rsid w:val="7BE2B1B0"/>
    <w:rsid w:val="7BF1CB03"/>
    <w:rsid w:val="7C390078"/>
    <w:rsid w:val="7C53705F"/>
    <w:rsid w:val="7C5F1A84"/>
    <w:rsid w:val="7CAB5491"/>
    <w:rsid w:val="7CAF4013"/>
    <w:rsid w:val="7CCB5803"/>
    <w:rsid w:val="7CD15B13"/>
    <w:rsid w:val="7D33AA8D"/>
    <w:rsid w:val="7D535767"/>
    <w:rsid w:val="7D626A13"/>
    <w:rsid w:val="7D6539F0"/>
    <w:rsid w:val="7D831B8D"/>
    <w:rsid w:val="7DDF011B"/>
    <w:rsid w:val="7E0FA977"/>
    <w:rsid w:val="7E1A89CF"/>
    <w:rsid w:val="7E3D8DD9"/>
    <w:rsid w:val="7E6934AC"/>
    <w:rsid w:val="7E70E57C"/>
    <w:rsid w:val="7E99360C"/>
    <w:rsid w:val="7EF0FDCC"/>
    <w:rsid w:val="7EF76519"/>
    <w:rsid w:val="7EFCAFC4"/>
    <w:rsid w:val="7F200684"/>
    <w:rsid w:val="7F4412B4"/>
    <w:rsid w:val="7F636421"/>
    <w:rsid w:val="7FB46160"/>
    <w:rsid w:val="7FB60D5D"/>
    <w:rsid w:val="7FBD2283"/>
    <w:rsid w:val="7FE643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379C"/>
  <w15:chartTrackingRefBased/>
  <w15:docId w15:val="{D7EFC55D-B008-41FC-8125-40B0CE68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8EA"/>
  </w:style>
  <w:style w:type="paragraph" w:styleId="Footer">
    <w:name w:val="footer"/>
    <w:basedOn w:val="Normal"/>
    <w:link w:val="FooterChar"/>
    <w:uiPriority w:val="99"/>
    <w:unhideWhenUsed/>
    <w:rsid w:val="00E6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8EA"/>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E5C5B"/>
    <w:rPr>
      <w:color w:val="605E5C"/>
      <w:shd w:val="clear" w:color="auto" w:fill="E1DFDD"/>
    </w:rPr>
  </w:style>
  <w:style w:type="paragraph" w:styleId="CommentText">
    <w:name w:val="annotation text"/>
    <w:basedOn w:val="Normal"/>
    <w:link w:val="CommentTextChar"/>
    <w:uiPriority w:val="99"/>
    <w:semiHidden/>
    <w:unhideWhenUsed/>
    <w:rsid w:val="00765130"/>
    <w:pPr>
      <w:spacing w:line="240" w:lineRule="auto"/>
    </w:pPr>
    <w:rPr>
      <w:sz w:val="20"/>
      <w:szCs w:val="20"/>
    </w:rPr>
  </w:style>
  <w:style w:type="character" w:customStyle="1" w:styleId="CommentTextChar">
    <w:name w:val="Comment Text Char"/>
    <w:basedOn w:val="DefaultParagraphFont"/>
    <w:link w:val="CommentText"/>
    <w:uiPriority w:val="99"/>
    <w:semiHidden/>
    <w:rsid w:val="00765130"/>
    <w:rPr>
      <w:sz w:val="20"/>
      <w:szCs w:val="20"/>
    </w:rPr>
  </w:style>
  <w:style w:type="character" w:styleId="CommentReference">
    <w:name w:val="annotation reference"/>
    <w:basedOn w:val="DefaultParagraphFont"/>
    <w:uiPriority w:val="99"/>
    <w:semiHidden/>
    <w:unhideWhenUsed/>
    <w:rsid w:val="00765130"/>
    <w:rPr>
      <w:sz w:val="16"/>
      <w:szCs w:val="16"/>
    </w:rPr>
  </w:style>
  <w:style w:type="paragraph" w:styleId="BalloonText">
    <w:name w:val="Balloon Text"/>
    <w:basedOn w:val="Normal"/>
    <w:link w:val="BalloonTextChar"/>
    <w:uiPriority w:val="99"/>
    <w:semiHidden/>
    <w:unhideWhenUsed/>
    <w:rsid w:val="00BF1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CE"/>
    <w:rPr>
      <w:rFonts w:ascii="Segoe UI" w:hAnsi="Segoe UI" w:cs="Segoe UI"/>
      <w:sz w:val="18"/>
      <w:szCs w:val="18"/>
    </w:rPr>
  </w:style>
  <w:style w:type="character" w:styleId="FollowedHyperlink">
    <w:name w:val="FollowedHyperlink"/>
    <w:basedOn w:val="DefaultParagraphFont"/>
    <w:uiPriority w:val="99"/>
    <w:semiHidden/>
    <w:unhideWhenUsed/>
    <w:rsid w:val="00DC2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311659">
      <w:bodyDiv w:val="1"/>
      <w:marLeft w:val="0"/>
      <w:marRight w:val="0"/>
      <w:marTop w:val="0"/>
      <w:marBottom w:val="0"/>
      <w:divBdr>
        <w:top w:val="none" w:sz="0" w:space="0" w:color="auto"/>
        <w:left w:val="none" w:sz="0" w:space="0" w:color="auto"/>
        <w:bottom w:val="none" w:sz="0" w:space="0" w:color="auto"/>
        <w:right w:val="none" w:sz="0" w:space="0" w:color="auto"/>
      </w:divBdr>
      <w:divsChild>
        <w:div w:id="64912075">
          <w:marLeft w:val="0"/>
          <w:marRight w:val="0"/>
          <w:marTop w:val="0"/>
          <w:marBottom w:val="0"/>
          <w:divBdr>
            <w:top w:val="none" w:sz="0" w:space="0" w:color="auto"/>
            <w:left w:val="none" w:sz="0" w:space="0" w:color="auto"/>
            <w:bottom w:val="none" w:sz="0" w:space="0" w:color="auto"/>
            <w:right w:val="none" w:sz="0" w:space="0" w:color="auto"/>
          </w:divBdr>
        </w:div>
        <w:div w:id="124928371">
          <w:marLeft w:val="0"/>
          <w:marRight w:val="0"/>
          <w:marTop w:val="0"/>
          <w:marBottom w:val="0"/>
          <w:divBdr>
            <w:top w:val="none" w:sz="0" w:space="0" w:color="auto"/>
            <w:left w:val="none" w:sz="0" w:space="0" w:color="auto"/>
            <w:bottom w:val="none" w:sz="0" w:space="0" w:color="auto"/>
            <w:right w:val="none" w:sz="0" w:space="0" w:color="auto"/>
          </w:divBdr>
        </w:div>
        <w:div w:id="136654944">
          <w:marLeft w:val="0"/>
          <w:marRight w:val="0"/>
          <w:marTop w:val="0"/>
          <w:marBottom w:val="0"/>
          <w:divBdr>
            <w:top w:val="none" w:sz="0" w:space="0" w:color="auto"/>
            <w:left w:val="none" w:sz="0" w:space="0" w:color="auto"/>
            <w:bottom w:val="none" w:sz="0" w:space="0" w:color="auto"/>
            <w:right w:val="none" w:sz="0" w:space="0" w:color="auto"/>
          </w:divBdr>
        </w:div>
        <w:div w:id="156968237">
          <w:marLeft w:val="0"/>
          <w:marRight w:val="0"/>
          <w:marTop w:val="0"/>
          <w:marBottom w:val="0"/>
          <w:divBdr>
            <w:top w:val="none" w:sz="0" w:space="0" w:color="auto"/>
            <w:left w:val="none" w:sz="0" w:space="0" w:color="auto"/>
            <w:bottom w:val="none" w:sz="0" w:space="0" w:color="auto"/>
            <w:right w:val="none" w:sz="0" w:space="0" w:color="auto"/>
          </w:divBdr>
        </w:div>
        <w:div w:id="200485859">
          <w:marLeft w:val="0"/>
          <w:marRight w:val="0"/>
          <w:marTop w:val="0"/>
          <w:marBottom w:val="0"/>
          <w:divBdr>
            <w:top w:val="none" w:sz="0" w:space="0" w:color="auto"/>
            <w:left w:val="none" w:sz="0" w:space="0" w:color="auto"/>
            <w:bottom w:val="none" w:sz="0" w:space="0" w:color="auto"/>
            <w:right w:val="none" w:sz="0" w:space="0" w:color="auto"/>
          </w:divBdr>
        </w:div>
        <w:div w:id="201594046">
          <w:marLeft w:val="0"/>
          <w:marRight w:val="0"/>
          <w:marTop w:val="0"/>
          <w:marBottom w:val="0"/>
          <w:divBdr>
            <w:top w:val="none" w:sz="0" w:space="0" w:color="auto"/>
            <w:left w:val="none" w:sz="0" w:space="0" w:color="auto"/>
            <w:bottom w:val="none" w:sz="0" w:space="0" w:color="auto"/>
            <w:right w:val="none" w:sz="0" w:space="0" w:color="auto"/>
          </w:divBdr>
        </w:div>
        <w:div w:id="254897713">
          <w:marLeft w:val="0"/>
          <w:marRight w:val="0"/>
          <w:marTop w:val="0"/>
          <w:marBottom w:val="0"/>
          <w:divBdr>
            <w:top w:val="none" w:sz="0" w:space="0" w:color="auto"/>
            <w:left w:val="none" w:sz="0" w:space="0" w:color="auto"/>
            <w:bottom w:val="none" w:sz="0" w:space="0" w:color="auto"/>
            <w:right w:val="none" w:sz="0" w:space="0" w:color="auto"/>
          </w:divBdr>
        </w:div>
        <w:div w:id="305013875">
          <w:marLeft w:val="0"/>
          <w:marRight w:val="0"/>
          <w:marTop w:val="0"/>
          <w:marBottom w:val="0"/>
          <w:divBdr>
            <w:top w:val="none" w:sz="0" w:space="0" w:color="auto"/>
            <w:left w:val="none" w:sz="0" w:space="0" w:color="auto"/>
            <w:bottom w:val="none" w:sz="0" w:space="0" w:color="auto"/>
            <w:right w:val="none" w:sz="0" w:space="0" w:color="auto"/>
          </w:divBdr>
        </w:div>
        <w:div w:id="305549154">
          <w:marLeft w:val="0"/>
          <w:marRight w:val="0"/>
          <w:marTop w:val="0"/>
          <w:marBottom w:val="0"/>
          <w:divBdr>
            <w:top w:val="none" w:sz="0" w:space="0" w:color="auto"/>
            <w:left w:val="none" w:sz="0" w:space="0" w:color="auto"/>
            <w:bottom w:val="none" w:sz="0" w:space="0" w:color="auto"/>
            <w:right w:val="none" w:sz="0" w:space="0" w:color="auto"/>
          </w:divBdr>
        </w:div>
        <w:div w:id="348525570">
          <w:marLeft w:val="0"/>
          <w:marRight w:val="0"/>
          <w:marTop w:val="0"/>
          <w:marBottom w:val="0"/>
          <w:divBdr>
            <w:top w:val="none" w:sz="0" w:space="0" w:color="auto"/>
            <w:left w:val="none" w:sz="0" w:space="0" w:color="auto"/>
            <w:bottom w:val="none" w:sz="0" w:space="0" w:color="auto"/>
            <w:right w:val="none" w:sz="0" w:space="0" w:color="auto"/>
          </w:divBdr>
        </w:div>
        <w:div w:id="399445869">
          <w:marLeft w:val="0"/>
          <w:marRight w:val="0"/>
          <w:marTop w:val="0"/>
          <w:marBottom w:val="0"/>
          <w:divBdr>
            <w:top w:val="none" w:sz="0" w:space="0" w:color="auto"/>
            <w:left w:val="none" w:sz="0" w:space="0" w:color="auto"/>
            <w:bottom w:val="none" w:sz="0" w:space="0" w:color="auto"/>
            <w:right w:val="none" w:sz="0" w:space="0" w:color="auto"/>
          </w:divBdr>
        </w:div>
        <w:div w:id="481045740">
          <w:marLeft w:val="0"/>
          <w:marRight w:val="0"/>
          <w:marTop w:val="0"/>
          <w:marBottom w:val="0"/>
          <w:divBdr>
            <w:top w:val="none" w:sz="0" w:space="0" w:color="auto"/>
            <w:left w:val="none" w:sz="0" w:space="0" w:color="auto"/>
            <w:bottom w:val="none" w:sz="0" w:space="0" w:color="auto"/>
            <w:right w:val="none" w:sz="0" w:space="0" w:color="auto"/>
          </w:divBdr>
        </w:div>
        <w:div w:id="505750311">
          <w:marLeft w:val="0"/>
          <w:marRight w:val="0"/>
          <w:marTop w:val="0"/>
          <w:marBottom w:val="0"/>
          <w:divBdr>
            <w:top w:val="none" w:sz="0" w:space="0" w:color="auto"/>
            <w:left w:val="none" w:sz="0" w:space="0" w:color="auto"/>
            <w:bottom w:val="none" w:sz="0" w:space="0" w:color="auto"/>
            <w:right w:val="none" w:sz="0" w:space="0" w:color="auto"/>
          </w:divBdr>
        </w:div>
        <w:div w:id="514735545">
          <w:marLeft w:val="0"/>
          <w:marRight w:val="0"/>
          <w:marTop w:val="0"/>
          <w:marBottom w:val="0"/>
          <w:divBdr>
            <w:top w:val="none" w:sz="0" w:space="0" w:color="auto"/>
            <w:left w:val="none" w:sz="0" w:space="0" w:color="auto"/>
            <w:bottom w:val="none" w:sz="0" w:space="0" w:color="auto"/>
            <w:right w:val="none" w:sz="0" w:space="0" w:color="auto"/>
          </w:divBdr>
        </w:div>
        <w:div w:id="571743728">
          <w:marLeft w:val="0"/>
          <w:marRight w:val="0"/>
          <w:marTop w:val="0"/>
          <w:marBottom w:val="0"/>
          <w:divBdr>
            <w:top w:val="none" w:sz="0" w:space="0" w:color="auto"/>
            <w:left w:val="none" w:sz="0" w:space="0" w:color="auto"/>
            <w:bottom w:val="none" w:sz="0" w:space="0" w:color="auto"/>
            <w:right w:val="none" w:sz="0" w:space="0" w:color="auto"/>
          </w:divBdr>
        </w:div>
        <w:div w:id="594479149">
          <w:marLeft w:val="0"/>
          <w:marRight w:val="0"/>
          <w:marTop w:val="0"/>
          <w:marBottom w:val="0"/>
          <w:divBdr>
            <w:top w:val="none" w:sz="0" w:space="0" w:color="auto"/>
            <w:left w:val="none" w:sz="0" w:space="0" w:color="auto"/>
            <w:bottom w:val="none" w:sz="0" w:space="0" w:color="auto"/>
            <w:right w:val="none" w:sz="0" w:space="0" w:color="auto"/>
          </w:divBdr>
        </w:div>
        <w:div w:id="598484188">
          <w:marLeft w:val="0"/>
          <w:marRight w:val="0"/>
          <w:marTop w:val="0"/>
          <w:marBottom w:val="0"/>
          <w:divBdr>
            <w:top w:val="none" w:sz="0" w:space="0" w:color="auto"/>
            <w:left w:val="none" w:sz="0" w:space="0" w:color="auto"/>
            <w:bottom w:val="none" w:sz="0" w:space="0" w:color="auto"/>
            <w:right w:val="none" w:sz="0" w:space="0" w:color="auto"/>
          </w:divBdr>
        </w:div>
        <w:div w:id="610819859">
          <w:marLeft w:val="0"/>
          <w:marRight w:val="0"/>
          <w:marTop w:val="0"/>
          <w:marBottom w:val="0"/>
          <w:divBdr>
            <w:top w:val="none" w:sz="0" w:space="0" w:color="auto"/>
            <w:left w:val="none" w:sz="0" w:space="0" w:color="auto"/>
            <w:bottom w:val="none" w:sz="0" w:space="0" w:color="auto"/>
            <w:right w:val="none" w:sz="0" w:space="0" w:color="auto"/>
          </w:divBdr>
        </w:div>
        <w:div w:id="646126434">
          <w:marLeft w:val="0"/>
          <w:marRight w:val="0"/>
          <w:marTop w:val="0"/>
          <w:marBottom w:val="0"/>
          <w:divBdr>
            <w:top w:val="none" w:sz="0" w:space="0" w:color="auto"/>
            <w:left w:val="none" w:sz="0" w:space="0" w:color="auto"/>
            <w:bottom w:val="none" w:sz="0" w:space="0" w:color="auto"/>
            <w:right w:val="none" w:sz="0" w:space="0" w:color="auto"/>
          </w:divBdr>
        </w:div>
        <w:div w:id="722488888">
          <w:marLeft w:val="0"/>
          <w:marRight w:val="0"/>
          <w:marTop w:val="0"/>
          <w:marBottom w:val="0"/>
          <w:divBdr>
            <w:top w:val="none" w:sz="0" w:space="0" w:color="auto"/>
            <w:left w:val="none" w:sz="0" w:space="0" w:color="auto"/>
            <w:bottom w:val="none" w:sz="0" w:space="0" w:color="auto"/>
            <w:right w:val="none" w:sz="0" w:space="0" w:color="auto"/>
          </w:divBdr>
        </w:div>
        <w:div w:id="725639575">
          <w:marLeft w:val="0"/>
          <w:marRight w:val="0"/>
          <w:marTop w:val="0"/>
          <w:marBottom w:val="0"/>
          <w:divBdr>
            <w:top w:val="none" w:sz="0" w:space="0" w:color="auto"/>
            <w:left w:val="none" w:sz="0" w:space="0" w:color="auto"/>
            <w:bottom w:val="none" w:sz="0" w:space="0" w:color="auto"/>
            <w:right w:val="none" w:sz="0" w:space="0" w:color="auto"/>
          </w:divBdr>
        </w:div>
        <w:div w:id="734161101">
          <w:marLeft w:val="0"/>
          <w:marRight w:val="0"/>
          <w:marTop w:val="0"/>
          <w:marBottom w:val="0"/>
          <w:divBdr>
            <w:top w:val="none" w:sz="0" w:space="0" w:color="auto"/>
            <w:left w:val="none" w:sz="0" w:space="0" w:color="auto"/>
            <w:bottom w:val="none" w:sz="0" w:space="0" w:color="auto"/>
            <w:right w:val="none" w:sz="0" w:space="0" w:color="auto"/>
          </w:divBdr>
        </w:div>
        <w:div w:id="742407566">
          <w:marLeft w:val="0"/>
          <w:marRight w:val="0"/>
          <w:marTop w:val="0"/>
          <w:marBottom w:val="0"/>
          <w:divBdr>
            <w:top w:val="none" w:sz="0" w:space="0" w:color="auto"/>
            <w:left w:val="none" w:sz="0" w:space="0" w:color="auto"/>
            <w:bottom w:val="none" w:sz="0" w:space="0" w:color="auto"/>
            <w:right w:val="none" w:sz="0" w:space="0" w:color="auto"/>
          </w:divBdr>
        </w:div>
        <w:div w:id="748964283">
          <w:marLeft w:val="0"/>
          <w:marRight w:val="0"/>
          <w:marTop w:val="0"/>
          <w:marBottom w:val="0"/>
          <w:divBdr>
            <w:top w:val="none" w:sz="0" w:space="0" w:color="auto"/>
            <w:left w:val="none" w:sz="0" w:space="0" w:color="auto"/>
            <w:bottom w:val="none" w:sz="0" w:space="0" w:color="auto"/>
            <w:right w:val="none" w:sz="0" w:space="0" w:color="auto"/>
          </w:divBdr>
        </w:div>
        <w:div w:id="750196056">
          <w:marLeft w:val="0"/>
          <w:marRight w:val="0"/>
          <w:marTop w:val="0"/>
          <w:marBottom w:val="0"/>
          <w:divBdr>
            <w:top w:val="none" w:sz="0" w:space="0" w:color="auto"/>
            <w:left w:val="none" w:sz="0" w:space="0" w:color="auto"/>
            <w:bottom w:val="none" w:sz="0" w:space="0" w:color="auto"/>
            <w:right w:val="none" w:sz="0" w:space="0" w:color="auto"/>
          </w:divBdr>
        </w:div>
        <w:div w:id="801457710">
          <w:marLeft w:val="0"/>
          <w:marRight w:val="0"/>
          <w:marTop w:val="0"/>
          <w:marBottom w:val="0"/>
          <w:divBdr>
            <w:top w:val="none" w:sz="0" w:space="0" w:color="auto"/>
            <w:left w:val="none" w:sz="0" w:space="0" w:color="auto"/>
            <w:bottom w:val="none" w:sz="0" w:space="0" w:color="auto"/>
            <w:right w:val="none" w:sz="0" w:space="0" w:color="auto"/>
          </w:divBdr>
        </w:div>
        <w:div w:id="825706536">
          <w:marLeft w:val="0"/>
          <w:marRight w:val="0"/>
          <w:marTop w:val="0"/>
          <w:marBottom w:val="0"/>
          <w:divBdr>
            <w:top w:val="none" w:sz="0" w:space="0" w:color="auto"/>
            <w:left w:val="none" w:sz="0" w:space="0" w:color="auto"/>
            <w:bottom w:val="none" w:sz="0" w:space="0" w:color="auto"/>
            <w:right w:val="none" w:sz="0" w:space="0" w:color="auto"/>
          </w:divBdr>
        </w:div>
        <w:div w:id="872577919">
          <w:marLeft w:val="0"/>
          <w:marRight w:val="0"/>
          <w:marTop w:val="0"/>
          <w:marBottom w:val="0"/>
          <w:divBdr>
            <w:top w:val="none" w:sz="0" w:space="0" w:color="auto"/>
            <w:left w:val="none" w:sz="0" w:space="0" w:color="auto"/>
            <w:bottom w:val="none" w:sz="0" w:space="0" w:color="auto"/>
            <w:right w:val="none" w:sz="0" w:space="0" w:color="auto"/>
          </w:divBdr>
        </w:div>
        <w:div w:id="907150966">
          <w:marLeft w:val="0"/>
          <w:marRight w:val="0"/>
          <w:marTop w:val="0"/>
          <w:marBottom w:val="0"/>
          <w:divBdr>
            <w:top w:val="none" w:sz="0" w:space="0" w:color="auto"/>
            <w:left w:val="none" w:sz="0" w:space="0" w:color="auto"/>
            <w:bottom w:val="none" w:sz="0" w:space="0" w:color="auto"/>
            <w:right w:val="none" w:sz="0" w:space="0" w:color="auto"/>
          </w:divBdr>
        </w:div>
        <w:div w:id="964237643">
          <w:marLeft w:val="0"/>
          <w:marRight w:val="0"/>
          <w:marTop w:val="0"/>
          <w:marBottom w:val="0"/>
          <w:divBdr>
            <w:top w:val="none" w:sz="0" w:space="0" w:color="auto"/>
            <w:left w:val="none" w:sz="0" w:space="0" w:color="auto"/>
            <w:bottom w:val="none" w:sz="0" w:space="0" w:color="auto"/>
            <w:right w:val="none" w:sz="0" w:space="0" w:color="auto"/>
          </w:divBdr>
        </w:div>
        <w:div w:id="1070470120">
          <w:marLeft w:val="0"/>
          <w:marRight w:val="0"/>
          <w:marTop w:val="0"/>
          <w:marBottom w:val="0"/>
          <w:divBdr>
            <w:top w:val="none" w:sz="0" w:space="0" w:color="auto"/>
            <w:left w:val="none" w:sz="0" w:space="0" w:color="auto"/>
            <w:bottom w:val="none" w:sz="0" w:space="0" w:color="auto"/>
            <w:right w:val="none" w:sz="0" w:space="0" w:color="auto"/>
          </w:divBdr>
        </w:div>
        <w:div w:id="1100178980">
          <w:marLeft w:val="0"/>
          <w:marRight w:val="0"/>
          <w:marTop w:val="0"/>
          <w:marBottom w:val="0"/>
          <w:divBdr>
            <w:top w:val="none" w:sz="0" w:space="0" w:color="auto"/>
            <w:left w:val="none" w:sz="0" w:space="0" w:color="auto"/>
            <w:bottom w:val="none" w:sz="0" w:space="0" w:color="auto"/>
            <w:right w:val="none" w:sz="0" w:space="0" w:color="auto"/>
          </w:divBdr>
        </w:div>
        <w:div w:id="1153331817">
          <w:marLeft w:val="0"/>
          <w:marRight w:val="0"/>
          <w:marTop w:val="0"/>
          <w:marBottom w:val="0"/>
          <w:divBdr>
            <w:top w:val="none" w:sz="0" w:space="0" w:color="auto"/>
            <w:left w:val="none" w:sz="0" w:space="0" w:color="auto"/>
            <w:bottom w:val="none" w:sz="0" w:space="0" w:color="auto"/>
            <w:right w:val="none" w:sz="0" w:space="0" w:color="auto"/>
          </w:divBdr>
        </w:div>
        <w:div w:id="1190222813">
          <w:marLeft w:val="0"/>
          <w:marRight w:val="0"/>
          <w:marTop w:val="0"/>
          <w:marBottom w:val="0"/>
          <w:divBdr>
            <w:top w:val="none" w:sz="0" w:space="0" w:color="auto"/>
            <w:left w:val="none" w:sz="0" w:space="0" w:color="auto"/>
            <w:bottom w:val="none" w:sz="0" w:space="0" w:color="auto"/>
            <w:right w:val="none" w:sz="0" w:space="0" w:color="auto"/>
          </w:divBdr>
        </w:div>
        <w:div w:id="1213805925">
          <w:marLeft w:val="0"/>
          <w:marRight w:val="0"/>
          <w:marTop w:val="0"/>
          <w:marBottom w:val="0"/>
          <w:divBdr>
            <w:top w:val="none" w:sz="0" w:space="0" w:color="auto"/>
            <w:left w:val="none" w:sz="0" w:space="0" w:color="auto"/>
            <w:bottom w:val="none" w:sz="0" w:space="0" w:color="auto"/>
            <w:right w:val="none" w:sz="0" w:space="0" w:color="auto"/>
          </w:divBdr>
        </w:div>
        <w:div w:id="1344547577">
          <w:marLeft w:val="0"/>
          <w:marRight w:val="0"/>
          <w:marTop w:val="0"/>
          <w:marBottom w:val="0"/>
          <w:divBdr>
            <w:top w:val="none" w:sz="0" w:space="0" w:color="auto"/>
            <w:left w:val="none" w:sz="0" w:space="0" w:color="auto"/>
            <w:bottom w:val="none" w:sz="0" w:space="0" w:color="auto"/>
            <w:right w:val="none" w:sz="0" w:space="0" w:color="auto"/>
          </w:divBdr>
        </w:div>
        <w:div w:id="1372417446">
          <w:marLeft w:val="0"/>
          <w:marRight w:val="0"/>
          <w:marTop w:val="0"/>
          <w:marBottom w:val="0"/>
          <w:divBdr>
            <w:top w:val="none" w:sz="0" w:space="0" w:color="auto"/>
            <w:left w:val="none" w:sz="0" w:space="0" w:color="auto"/>
            <w:bottom w:val="none" w:sz="0" w:space="0" w:color="auto"/>
            <w:right w:val="none" w:sz="0" w:space="0" w:color="auto"/>
          </w:divBdr>
        </w:div>
        <w:div w:id="1392852542">
          <w:marLeft w:val="0"/>
          <w:marRight w:val="0"/>
          <w:marTop w:val="0"/>
          <w:marBottom w:val="0"/>
          <w:divBdr>
            <w:top w:val="none" w:sz="0" w:space="0" w:color="auto"/>
            <w:left w:val="none" w:sz="0" w:space="0" w:color="auto"/>
            <w:bottom w:val="none" w:sz="0" w:space="0" w:color="auto"/>
            <w:right w:val="none" w:sz="0" w:space="0" w:color="auto"/>
          </w:divBdr>
        </w:div>
        <w:div w:id="1414275916">
          <w:marLeft w:val="0"/>
          <w:marRight w:val="0"/>
          <w:marTop w:val="0"/>
          <w:marBottom w:val="0"/>
          <w:divBdr>
            <w:top w:val="none" w:sz="0" w:space="0" w:color="auto"/>
            <w:left w:val="none" w:sz="0" w:space="0" w:color="auto"/>
            <w:bottom w:val="none" w:sz="0" w:space="0" w:color="auto"/>
            <w:right w:val="none" w:sz="0" w:space="0" w:color="auto"/>
          </w:divBdr>
        </w:div>
        <w:div w:id="1422332690">
          <w:marLeft w:val="0"/>
          <w:marRight w:val="0"/>
          <w:marTop w:val="0"/>
          <w:marBottom w:val="0"/>
          <w:divBdr>
            <w:top w:val="none" w:sz="0" w:space="0" w:color="auto"/>
            <w:left w:val="none" w:sz="0" w:space="0" w:color="auto"/>
            <w:bottom w:val="none" w:sz="0" w:space="0" w:color="auto"/>
            <w:right w:val="none" w:sz="0" w:space="0" w:color="auto"/>
          </w:divBdr>
        </w:div>
        <w:div w:id="1436288105">
          <w:marLeft w:val="0"/>
          <w:marRight w:val="0"/>
          <w:marTop w:val="0"/>
          <w:marBottom w:val="0"/>
          <w:divBdr>
            <w:top w:val="none" w:sz="0" w:space="0" w:color="auto"/>
            <w:left w:val="none" w:sz="0" w:space="0" w:color="auto"/>
            <w:bottom w:val="none" w:sz="0" w:space="0" w:color="auto"/>
            <w:right w:val="none" w:sz="0" w:space="0" w:color="auto"/>
          </w:divBdr>
        </w:div>
        <w:div w:id="1444111093">
          <w:marLeft w:val="0"/>
          <w:marRight w:val="0"/>
          <w:marTop w:val="0"/>
          <w:marBottom w:val="0"/>
          <w:divBdr>
            <w:top w:val="none" w:sz="0" w:space="0" w:color="auto"/>
            <w:left w:val="none" w:sz="0" w:space="0" w:color="auto"/>
            <w:bottom w:val="none" w:sz="0" w:space="0" w:color="auto"/>
            <w:right w:val="none" w:sz="0" w:space="0" w:color="auto"/>
          </w:divBdr>
        </w:div>
        <w:div w:id="1475562742">
          <w:marLeft w:val="0"/>
          <w:marRight w:val="0"/>
          <w:marTop w:val="0"/>
          <w:marBottom w:val="0"/>
          <w:divBdr>
            <w:top w:val="none" w:sz="0" w:space="0" w:color="auto"/>
            <w:left w:val="none" w:sz="0" w:space="0" w:color="auto"/>
            <w:bottom w:val="none" w:sz="0" w:space="0" w:color="auto"/>
            <w:right w:val="none" w:sz="0" w:space="0" w:color="auto"/>
          </w:divBdr>
        </w:div>
        <w:div w:id="1489397217">
          <w:marLeft w:val="0"/>
          <w:marRight w:val="0"/>
          <w:marTop w:val="0"/>
          <w:marBottom w:val="0"/>
          <w:divBdr>
            <w:top w:val="none" w:sz="0" w:space="0" w:color="auto"/>
            <w:left w:val="none" w:sz="0" w:space="0" w:color="auto"/>
            <w:bottom w:val="none" w:sz="0" w:space="0" w:color="auto"/>
            <w:right w:val="none" w:sz="0" w:space="0" w:color="auto"/>
          </w:divBdr>
        </w:div>
        <w:div w:id="1491018102">
          <w:marLeft w:val="0"/>
          <w:marRight w:val="0"/>
          <w:marTop w:val="0"/>
          <w:marBottom w:val="0"/>
          <w:divBdr>
            <w:top w:val="none" w:sz="0" w:space="0" w:color="auto"/>
            <w:left w:val="none" w:sz="0" w:space="0" w:color="auto"/>
            <w:bottom w:val="none" w:sz="0" w:space="0" w:color="auto"/>
            <w:right w:val="none" w:sz="0" w:space="0" w:color="auto"/>
          </w:divBdr>
        </w:div>
        <w:div w:id="1626085800">
          <w:marLeft w:val="0"/>
          <w:marRight w:val="0"/>
          <w:marTop w:val="0"/>
          <w:marBottom w:val="0"/>
          <w:divBdr>
            <w:top w:val="none" w:sz="0" w:space="0" w:color="auto"/>
            <w:left w:val="none" w:sz="0" w:space="0" w:color="auto"/>
            <w:bottom w:val="none" w:sz="0" w:space="0" w:color="auto"/>
            <w:right w:val="none" w:sz="0" w:space="0" w:color="auto"/>
          </w:divBdr>
        </w:div>
        <w:div w:id="1648776508">
          <w:marLeft w:val="0"/>
          <w:marRight w:val="0"/>
          <w:marTop w:val="0"/>
          <w:marBottom w:val="0"/>
          <w:divBdr>
            <w:top w:val="none" w:sz="0" w:space="0" w:color="auto"/>
            <w:left w:val="none" w:sz="0" w:space="0" w:color="auto"/>
            <w:bottom w:val="none" w:sz="0" w:space="0" w:color="auto"/>
            <w:right w:val="none" w:sz="0" w:space="0" w:color="auto"/>
          </w:divBdr>
        </w:div>
        <w:div w:id="1654525655">
          <w:marLeft w:val="0"/>
          <w:marRight w:val="0"/>
          <w:marTop w:val="0"/>
          <w:marBottom w:val="0"/>
          <w:divBdr>
            <w:top w:val="none" w:sz="0" w:space="0" w:color="auto"/>
            <w:left w:val="none" w:sz="0" w:space="0" w:color="auto"/>
            <w:bottom w:val="none" w:sz="0" w:space="0" w:color="auto"/>
            <w:right w:val="none" w:sz="0" w:space="0" w:color="auto"/>
          </w:divBdr>
        </w:div>
        <w:div w:id="1715810301">
          <w:marLeft w:val="0"/>
          <w:marRight w:val="0"/>
          <w:marTop w:val="0"/>
          <w:marBottom w:val="0"/>
          <w:divBdr>
            <w:top w:val="none" w:sz="0" w:space="0" w:color="auto"/>
            <w:left w:val="none" w:sz="0" w:space="0" w:color="auto"/>
            <w:bottom w:val="none" w:sz="0" w:space="0" w:color="auto"/>
            <w:right w:val="none" w:sz="0" w:space="0" w:color="auto"/>
          </w:divBdr>
        </w:div>
        <w:div w:id="1793672909">
          <w:marLeft w:val="0"/>
          <w:marRight w:val="0"/>
          <w:marTop w:val="0"/>
          <w:marBottom w:val="0"/>
          <w:divBdr>
            <w:top w:val="none" w:sz="0" w:space="0" w:color="auto"/>
            <w:left w:val="none" w:sz="0" w:space="0" w:color="auto"/>
            <w:bottom w:val="none" w:sz="0" w:space="0" w:color="auto"/>
            <w:right w:val="none" w:sz="0" w:space="0" w:color="auto"/>
          </w:divBdr>
        </w:div>
        <w:div w:id="1811903744">
          <w:marLeft w:val="0"/>
          <w:marRight w:val="0"/>
          <w:marTop w:val="0"/>
          <w:marBottom w:val="0"/>
          <w:divBdr>
            <w:top w:val="none" w:sz="0" w:space="0" w:color="auto"/>
            <w:left w:val="none" w:sz="0" w:space="0" w:color="auto"/>
            <w:bottom w:val="none" w:sz="0" w:space="0" w:color="auto"/>
            <w:right w:val="none" w:sz="0" w:space="0" w:color="auto"/>
          </w:divBdr>
        </w:div>
        <w:div w:id="1858151589">
          <w:marLeft w:val="0"/>
          <w:marRight w:val="0"/>
          <w:marTop w:val="0"/>
          <w:marBottom w:val="0"/>
          <w:divBdr>
            <w:top w:val="none" w:sz="0" w:space="0" w:color="auto"/>
            <w:left w:val="none" w:sz="0" w:space="0" w:color="auto"/>
            <w:bottom w:val="none" w:sz="0" w:space="0" w:color="auto"/>
            <w:right w:val="none" w:sz="0" w:space="0" w:color="auto"/>
          </w:divBdr>
        </w:div>
        <w:div w:id="1909222399">
          <w:marLeft w:val="0"/>
          <w:marRight w:val="0"/>
          <w:marTop w:val="0"/>
          <w:marBottom w:val="0"/>
          <w:divBdr>
            <w:top w:val="none" w:sz="0" w:space="0" w:color="auto"/>
            <w:left w:val="none" w:sz="0" w:space="0" w:color="auto"/>
            <w:bottom w:val="none" w:sz="0" w:space="0" w:color="auto"/>
            <w:right w:val="none" w:sz="0" w:space="0" w:color="auto"/>
          </w:divBdr>
        </w:div>
        <w:div w:id="1923709802">
          <w:marLeft w:val="0"/>
          <w:marRight w:val="0"/>
          <w:marTop w:val="0"/>
          <w:marBottom w:val="0"/>
          <w:divBdr>
            <w:top w:val="none" w:sz="0" w:space="0" w:color="auto"/>
            <w:left w:val="none" w:sz="0" w:space="0" w:color="auto"/>
            <w:bottom w:val="none" w:sz="0" w:space="0" w:color="auto"/>
            <w:right w:val="none" w:sz="0" w:space="0" w:color="auto"/>
          </w:divBdr>
        </w:div>
        <w:div w:id="1951424350">
          <w:marLeft w:val="0"/>
          <w:marRight w:val="0"/>
          <w:marTop w:val="0"/>
          <w:marBottom w:val="0"/>
          <w:divBdr>
            <w:top w:val="none" w:sz="0" w:space="0" w:color="auto"/>
            <w:left w:val="none" w:sz="0" w:space="0" w:color="auto"/>
            <w:bottom w:val="none" w:sz="0" w:space="0" w:color="auto"/>
            <w:right w:val="none" w:sz="0" w:space="0" w:color="auto"/>
          </w:divBdr>
        </w:div>
        <w:div w:id="2003389362">
          <w:marLeft w:val="0"/>
          <w:marRight w:val="0"/>
          <w:marTop w:val="0"/>
          <w:marBottom w:val="0"/>
          <w:divBdr>
            <w:top w:val="none" w:sz="0" w:space="0" w:color="auto"/>
            <w:left w:val="none" w:sz="0" w:space="0" w:color="auto"/>
            <w:bottom w:val="none" w:sz="0" w:space="0" w:color="auto"/>
            <w:right w:val="none" w:sz="0" w:space="0" w:color="auto"/>
          </w:divBdr>
        </w:div>
        <w:div w:id="2028747001">
          <w:marLeft w:val="0"/>
          <w:marRight w:val="0"/>
          <w:marTop w:val="0"/>
          <w:marBottom w:val="0"/>
          <w:divBdr>
            <w:top w:val="none" w:sz="0" w:space="0" w:color="auto"/>
            <w:left w:val="none" w:sz="0" w:space="0" w:color="auto"/>
            <w:bottom w:val="none" w:sz="0" w:space="0" w:color="auto"/>
            <w:right w:val="none" w:sz="0" w:space="0" w:color="auto"/>
          </w:divBdr>
        </w:div>
        <w:div w:id="2046443692">
          <w:marLeft w:val="0"/>
          <w:marRight w:val="0"/>
          <w:marTop w:val="0"/>
          <w:marBottom w:val="0"/>
          <w:divBdr>
            <w:top w:val="none" w:sz="0" w:space="0" w:color="auto"/>
            <w:left w:val="none" w:sz="0" w:space="0" w:color="auto"/>
            <w:bottom w:val="none" w:sz="0" w:space="0" w:color="auto"/>
            <w:right w:val="none" w:sz="0" w:space="0" w:color="auto"/>
          </w:divBdr>
        </w:div>
        <w:div w:id="2062169940">
          <w:marLeft w:val="0"/>
          <w:marRight w:val="0"/>
          <w:marTop w:val="0"/>
          <w:marBottom w:val="0"/>
          <w:divBdr>
            <w:top w:val="none" w:sz="0" w:space="0" w:color="auto"/>
            <w:left w:val="none" w:sz="0" w:space="0" w:color="auto"/>
            <w:bottom w:val="none" w:sz="0" w:space="0" w:color="auto"/>
            <w:right w:val="none" w:sz="0" w:space="0" w:color="auto"/>
          </w:divBdr>
        </w:div>
        <w:div w:id="2119373669">
          <w:marLeft w:val="0"/>
          <w:marRight w:val="0"/>
          <w:marTop w:val="0"/>
          <w:marBottom w:val="0"/>
          <w:divBdr>
            <w:top w:val="none" w:sz="0" w:space="0" w:color="auto"/>
            <w:left w:val="none" w:sz="0" w:space="0" w:color="auto"/>
            <w:bottom w:val="none" w:sz="0" w:space="0" w:color="auto"/>
            <w:right w:val="none" w:sz="0" w:space="0" w:color="auto"/>
          </w:divBdr>
        </w:div>
        <w:div w:id="214645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3.cs.stonybrook.edu/~ttran/noms2012.pdf" TargetMode="External"/><Relationship Id="rId18" Type="http://schemas.openxmlformats.org/officeDocument/2006/relationships/image" Target="media/image5.png"/><Relationship Id="rId26" Type="http://schemas.openxmlformats.org/officeDocument/2006/relationships/hyperlink" Target="https://www.ncbi.nlm.nih.gov/pmc/articles/PMC7181010/" TargetMode="External"/><Relationship Id="rId21" Type="http://schemas.openxmlformats.org/officeDocument/2006/relationships/hyperlink" Target="https://www.theseus.fi/bitstream/handle/10024/226340/Korhonen_Joni.pdf?sequence=2&amp;isAllowed=y"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ft.com/content/2fa5bade-cb09-11e8-9fe5-24ad351828ab" TargetMode="External"/><Relationship Id="rId33" Type="http://schemas.openxmlformats.org/officeDocument/2006/relationships/hyperlink" Target="https://github.com/salesforce/ja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darktrace.com/en/blog/beyond-the-hash-how-unsupervised-machine-learning-unlocks-the-true-power-of-j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usenix.org/legacy/event/lisa07/tech/full_papers/bolzoni/bolzoni_html/" TargetMode="External"/><Relationship Id="rId32" Type="http://schemas.openxmlformats.org/officeDocument/2006/relationships/hyperlink" Target="https://blogs.akamai.com/sitr/2019/05/bots-tampering-with-tls-to-avoid-detection.htm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paloaltonetworks.com/pan-os/8-1/pan-os-admin/app-id/app-id-overview" TargetMode="External"/><Relationship Id="rId28" Type="http://schemas.openxmlformats.org/officeDocument/2006/relationships/hyperlink" Target="https://engineering.salesforce.com/tls-fingerprinting-with-ja3-and-ja3s-247362855967"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hyperlink" Target="https://perception-point.io/resources/education/cloud-storage-security-risk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mmunity.broadcom.com/symantecenterprise/communities/community-home/librarydocuments/viewdocument?DocumentKey=0e0383b5-1e34-42e0-afaa-65b0cadffd6e&amp;CommunityKey=1ecf5f55-9545-44d6-b0f4-4e4a7f5f5e68&amp;tab=librarydocuments" TargetMode="External"/><Relationship Id="rId22" Type="http://schemas.openxmlformats.org/officeDocument/2006/relationships/hyperlink" Target="https://www.cisco.com/c/dam/en/us/solutions/collateral/enterprise-networks/enterprise-network-security/nb-09-encrytd-traf-anlytcs-wp-cte-en.pdf" TargetMode="External"/><Relationship Id="rId27" Type="http://schemas.openxmlformats.org/officeDocument/2006/relationships/hyperlink" Target="https://www.imperial.ac.uk/media/imperial-college/faculty-of-engineering/computing/public/1819-pg-projects/Detecting-Malware-in-TLS-Traf%EF%AC%81c.pdf" TargetMode="External"/><Relationship Id="rId30" Type="http://schemas.openxmlformats.org/officeDocument/2006/relationships/hyperlink" Target="https://www.bc-security.org/post/ja3-s-signatures-and-how-to-avoid-them/" TargetMode="External"/><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A899BC-18EA-4A52-9D56-5D212C6A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4506</Words>
  <Characters>25686</Characters>
  <Application>Microsoft Office Word</Application>
  <DocSecurity>0</DocSecurity>
  <Lines>214</Lines>
  <Paragraphs>60</Paragraphs>
  <ScaleCrop>false</ScaleCrop>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Boehme</dc:creator>
  <cp:keywords/>
  <dc:description/>
  <cp:lastModifiedBy>Ryan Boehme</cp:lastModifiedBy>
  <cp:revision>4</cp:revision>
  <dcterms:created xsi:type="dcterms:W3CDTF">2020-06-30T05:55:00Z</dcterms:created>
  <dcterms:modified xsi:type="dcterms:W3CDTF">2020-06-30T05:59:00Z</dcterms:modified>
</cp:coreProperties>
</file>