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B740" w14:textId="6C03A2A1" w:rsidR="008C76EF" w:rsidRPr="008F6A43" w:rsidRDefault="008C76EF" w:rsidP="005812A4">
      <w:pPr>
        <w:pStyle w:val="paragraph"/>
        <w:spacing w:line="480" w:lineRule="auto"/>
        <w:textAlignment w:val="baseline"/>
      </w:pPr>
      <w:r w:rsidRPr="24059A9C">
        <w:rPr>
          <w:rStyle w:val="normaltextrun"/>
        </w:rPr>
        <w:t xml:space="preserve">Ryan Boehme, </w:t>
      </w:r>
      <w:r w:rsidRPr="008F6A43">
        <w:rPr>
          <w:rStyle w:val="normaltextrun"/>
        </w:rPr>
        <w:t>Bryan</w:t>
      </w:r>
      <w:r w:rsidR="471B0A8D" w:rsidRPr="032AAE11">
        <w:rPr>
          <w:rStyle w:val="normaltextrun"/>
        </w:rPr>
        <w:t xml:space="preserve"> </w:t>
      </w:r>
      <w:r w:rsidR="137C2881" w:rsidRPr="214A1F9D">
        <w:rPr>
          <w:rStyle w:val="normaltextrun"/>
        </w:rPr>
        <w:t>N</w:t>
      </w:r>
      <w:r w:rsidR="0D266B41" w:rsidRPr="214A1F9D">
        <w:rPr>
          <w:rStyle w:val="normaltextrun"/>
        </w:rPr>
        <w:t>guyen</w:t>
      </w:r>
      <w:r w:rsidRPr="008F6A43">
        <w:rPr>
          <w:rStyle w:val="normaltextrun"/>
        </w:rPr>
        <w:t>, Wendy Segura</w:t>
      </w:r>
    </w:p>
    <w:p w14:paraId="26F4BDDC" w14:textId="451A6262" w:rsidR="008C76EF" w:rsidRPr="008F6A43" w:rsidRDefault="008C76EF" w:rsidP="005812A4">
      <w:pPr>
        <w:pStyle w:val="paragraph"/>
        <w:spacing w:line="480" w:lineRule="auto"/>
        <w:textAlignment w:val="baseline"/>
      </w:pPr>
      <w:r w:rsidRPr="6CADFE8C">
        <w:rPr>
          <w:rStyle w:val="normaltextrun"/>
        </w:rPr>
        <w:t>Professor Tim Mather</w:t>
      </w:r>
      <w:r w:rsidRPr="6CADFE8C">
        <w:rPr>
          <w:rStyle w:val="eop"/>
        </w:rPr>
        <w:t> </w:t>
      </w:r>
    </w:p>
    <w:p w14:paraId="16246FD3" w14:textId="61248BC8" w:rsidR="008C76EF" w:rsidRPr="008F6A43" w:rsidRDefault="00AC6710" w:rsidP="005812A4">
      <w:pPr>
        <w:pStyle w:val="paragraph"/>
        <w:spacing w:line="480" w:lineRule="auto"/>
        <w:textAlignment w:val="baseline"/>
      </w:pPr>
      <w:r>
        <w:rPr>
          <w:rStyle w:val="normaltextrun"/>
        </w:rPr>
        <w:t>CIS 55</w:t>
      </w:r>
    </w:p>
    <w:p w14:paraId="7E6EF0E8" w14:textId="77777777" w:rsidR="008C76EF" w:rsidRPr="008F6A43" w:rsidRDefault="008C76EF" w:rsidP="005812A4">
      <w:pPr>
        <w:pStyle w:val="paragraph"/>
        <w:spacing w:before="0" w:beforeAutospacing="0" w:after="0" w:afterAutospacing="0" w:line="480" w:lineRule="auto"/>
        <w:textAlignment w:val="baseline"/>
        <w:rPr>
          <w:rStyle w:val="eop"/>
        </w:rPr>
      </w:pPr>
      <w:r w:rsidRPr="008F6A43">
        <w:rPr>
          <w:rStyle w:val="normaltextrun"/>
        </w:rPr>
        <w:t>1 July 2020</w:t>
      </w:r>
      <w:r w:rsidRPr="008F6A43">
        <w:rPr>
          <w:rStyle w:val="eop"/>
        </w:rPr>
        <w:t> </w:t>
      </w:r>
    </w:p>
    <w:p w14:paraId="060FD962" w14:textId="77777777" w:rsidR="008F6A43" w:rsidRPr="008F6A43" w:rsidRDefault="55ED6BB9" w:rsidP="005812A4">
      <w:pPr>
        <w:pStyle w:val="paragraph"/>
        <w:spacing w:before="0" w:beforeAutospacing="0" w:after="0" w:afterAutospacing="0" w:line="480" w:lineRule="auto"/>
        <w:jc w:val="center"/>
        <w:textAlignment w:val="baseline"/>
        <w:rPr>
          <w:b/>
          <w:bCs/>
        </w:rPr>
      </w:pPr>
      <w:r w:rsidRPr="008F6A43">
        <w:rPr>
          <w:b/>
          <w:bCs/>
        </w:rPr>
        <w:t xml:space="preserve">Ray’s Original </w:t>
      </w:r>
      <w:r w:rsidR="362370C7" w:rsidRPr="008F6A43">
        <w:rPr>
          <w:b/>
          <w:bCs/>
        </w:rPr>
        <w:t xml:space="preserve">Network Intrusion Detection Systems: </w:t>
      </w:r>
    </w:p>
    <w:p w14:paraId="3648BFBA" w14:textId="27574A4B" w:rsidR="0055059E" w:rsidRPr="0055059E" w:rsidRDefault="1A7B6CDE" w:rsidP="0D1E149B">
      <w:pPr>
        <w:pStyle w:val="paragraph"/>
        <w:spacing w:before="0" w:beforeAutospacing="0" w:after="0" w:afterAutospacing="0" w:line="480" w:lineRule="auto"/>
        <w:jc w:val="center"/>
        <w:rPr>
          <w:b/>
          <w:bCs/>
        </w:rPr>
      </w:pPr>
      <w:r w:rsidRPr="008F6A43">
        <w:rPr>
          <w:b/>
          <w:bCs/>
        </w:rPr>
        <w:t>Now in Nacho Cheese and Cool Ranch</w:t>
      </w:r>
      <w:r w:rsidR="00C07441" w:rsidRPr="008F6A43">
        <w:rPr>
          <w:b/>
          <w:bCs/>
        </w:rPr>
        <w:t xml:space="preserve"> Flavors</w:t>
      </w:r>
    </w:p>
    <w:p w14:paraId="1A373A53" w14:textId="3171D2D6" w:rsidR="00CE6FD3" w:rsidRPr="008F6A43" w:rsidRDefault="00263E3C" w:rsidP="4172E0E9">
      <w:pPr>
        <w:spacing w:line="480" w:lineRule="auto"/>
      </w:pPr>
      <w:r w:rsidRPr="008F6A43">
        <w:tab/>
      </w:r>
      <w:r w:rsidR="0E100791" w:rsidRPr="008F6A43">
        <w:t>The technological innovations surrounding the field of cybersecurity are varied and numerous.</w:t>
      </w:r>
      <w:r w:rsidR="3FCB9D90" w:rsidRPr="008F6A43">
        <w:t xml:space="preserve"> A primary component of a strong security stance is </w:t>
      </w:r>
      <w:r w:rsidR="08949D75" w:rsidRPr="008F6A43">
        <w:t>monitoring activity on</w:t>
      </w:r>
      <w:r w:rsidR="4673E8C0" w:rsidRPr="008F6A43">
        <w:t xml:space="preserve"> your </w:t>
      </w:r>
      <w:r w:rsidR="4FAC6354" w:rsidRPr="008F6A43">
        <w:t>network</w:t>
      </w:r>
      <w:r w:rsidR="79B09831" w:rsidRPr="008F6A43">
        <w:t xml:space="preserve"> </w:t>
      </w:r>
      <w:r w:rsidR="7691EC56" w:rsidRPr="008F6A43">
        <w:t xml:space="preserve">in the event </w:t>
      </w:r>
      <w:r w:rsidR="79B09831" w:rsidRPr="008F6A43">
        <w:t xml:space="preserve">your perimeter defenses have been </w:t>
      </w:r>
      <w:r w:rsidR="7691EC56" w:rsidRPr="008F6A43">
        <w:t>undermined</w:t>
      </w:r>
      <w:r w:rsidR="3FCB9D90" w:rsidRPr="008F6A43">
        <w:t>.</w:t>
      </w:r>
      <w:r w:rsidR="6A0D820B" w:rsidRPr="008F6A43">
        <w:t xml:space="preserve"> </w:t>
      </w:r>
      <w:r w:rsidR="31822DEC" w:rsidRPr="008F6A43">
        <w:t>One of the</w:t>
      </w:r>
      <w:r w:rsidR="6B71B979" w:rsidRPr="008F6A43">
        <w:t xml:space="preserve"> </w:t>
      </w:r>
      <w:proofErr w:type="gramStart"/>
      <w:r w:rsidR="6B71B979" w:rsidRPr="008F6A43">
        <w:t>most</w:t>
      </w:r>
      <w:r w:rsidR="31822DEC" w:rsidRPr="008F6A43">
        <w:t xml:space="preserve"> commonly used</w:t>
      </w:r>
      <w:proofErr w:type="gramEnd"/>
      <w:r w:rsidR="31822DEC" w:rsidRPr="008F6A43">
        <w:t xml:space="preserve"> tools </w:t>
      </w:r>
      <w:r w:rsidR="3E5FF4A5" w:rsidRPr="008F6A43">
        <w:t>is the</w:t>
      </w:r>
      <w:r w:rsidR="31822DEC" w:rsidRPr="008F6A43">
        <w:t xml:space="preserve"> Network Intrusion Detection System, hereinafter referred to as NIDS</w:t>
      </w:r>
      <w:r w:rsidR="79004F93" w:rsidRPr="008F6A43">
        <w:t>.</w:t>
      </w:r>
      <w:r w:rsidR="65438D4C" w:rsidRPr="008F6A43">
        <w:t xml:space="preserve"> </w:t>
      </w:r>
      <w:r w:rsidR="5612FED2" w:rsidRPr="008F6A43">
        <w:t>This tool</w:t>
      </w:r>
      <w:r w:rsidR="65438D4C" w:rsidRPr="008F6A43">
        <w:t xml:space="preserve"> is </w:t>
      </w:r>
      <w:r w:rsidR="31822DEC" w:rsidRPr="008F6A43">
        <w:t>used to analyze traffic to ensure that no</w:t>
      </w:r>
      <w:r w:rsidR="0C1E40B6" w:rsidRPr="008F6A43">
        <w:t xml:space="preserve"> packets</w:t>
      </w:r>
      <w:r w:rsidR="31822DEC" w:rsidRPr="008F6A43">
        <w:t xml:space="preserve"> are being sent into a network that may compromise operations</w:t>
      </w:r>
      <w:r w:rsidR="022A078D" w:rsidRPr="008F6A43">
        <w:t xml:space="preserve"> w</w:t>
      </w:r>
      <w:r w:rsidR="0C1E40B6" w:rsidRPr="008F6A43">
        <w:t xml:space="preserve">hether they be used for malicious code execution or through violation of network policies. </w:t>
      </w:r>
      <w:r w:rsidR="0ADBF36F" w:rsidRPr="008F6A43">
        <w:t xml:space="preserve">NIDS comprise a very specific niche in </w:t>
      </w:r>
      <w:r w:rsidR="321030C1" w:rsidRPr="008F6A43">
        <w:t xml:space="preserve">network </w:t>
      </w:r>
      <w:r w:rsidR="0ADBF36F" w:rsidRPr="008F6A43">
        <w:t>security. They do not prevent threats from accessing a network,</w:t>
      </w:r>
      <w:r w:rsidR="1668CD2A" w:rsidRPr="008F6A43">
        <w:t xml:space="preserve"> nor do they have any ability to respond to the threat,</w:t>
      </w:r>
      <w:r w:rsidR="0ADBF36F" w:rsidRPr="008F6A43">
        <w:t xml:space="preserve"> they only report alerts to administrators when they detect suspicious traffic</w:t>
      </w:r>
      <w:r w:rsidR="1668CD2A" w:rsidRPr="008F6A43">
        <w:t xml:space="preserve">. NIDS </w:t>
      </w:r>
      <w:r w:rsidR="4745C98B" w:rsidRPr="008F6A43">
        <w:t xml:space="preserve">can be categorized based on their basic operating structure. </w:t>
      </w:r>
    </w:p>
    <w:p w14:paraId="1DC6EB98" w14:textId="1FC1EBA0" w:rsidR="00E608EA" w:rsidRPr="008F6A43" w:rsidRDefault="08A28CEB" w:rsidP="1C88E766">
      <w:pPr>
        <w:spacing w:line="480" w:lineRule="auto"/>
        <w:ind w:firstLine="720"/>
        <w:rPr>
          <w:color w:val="385623" w:themeColor="accent6" w:themeShade="80"/>
        </w:rPr>
      </w:pPr>
      <w:r w:rsidRPr="008F6A43">
        <w:t>It is important to understand the ways in which NIDS function before we can discuss the ways used to circumvent them. While NIDS is a broad category of security tools,</w:t>
      </w:r>
      <w:r w:rsidR="37A4A710" w:rsidRPr="008F6A43">
        <w:t xml:space="preserve"> there are a few divisions within that group</w:t>
      </w:r>
      <w:r w:rsidR="0293BFC5" w:rsidRPr="008F6A43">
        <w:t xml:space="preserve"> </w:t>
      </w:r>
      <w:r w:rsidR="37A4A710" w:rsidRPr="008F6A43">
        <w:t xml:space="preserve">based on how </w:t>
      </w:r>
      <w:r w:rsidR="7BF1CB03" w:rsidRPr="008F6A43">
        <w:t>the</w:t>
      </w:r>
      <w:r w:rsidR="37A4A710" w:rsidRPr="008F6A43">
        <w:t xml:space="preserve"> specific tool functions. </w:t>
      </w:r>
      <w:r w:rsidR="5E7944DD" w:rsidRPr="008F6A43">
        <w:t xml:space="preserve">NIDS can be </w:t>
      </w:r>
      <w:r w:rsidR="1CD5E30A" w:rsidRPr="008F6A43">
        <w:t xml:space="preserve">placed </w:t>
      </w:r>
      <w:r w:rsidR="5E7944DD" w:rsidRPr="008F6A43">
        <w:t>into</w:t>
      </w:r>
      <w:r w:rsidR="749F94EA" w:rsidRPr="008F6A43">
        <w:t xml:space="preserve"> subgroups based on whether they are</w:t>
      </w:r>
      <w:r w:rsidR="5E7944DD" w:rsidRPr="008F6A43">
        <w:t xml:space="preserve"> </w:t>
      </w:r>
      <w:r w:rsidR="60128A76" w:rsidRPr="008F6A43">
        <w:t>real time vs stored data analysis and</w:t>
      </w:r>
      <w:r w:rsidR="38B5971C" w:rsidRPr="008F6A43">
        <w:t xml:space="preserve"> </w:t>
      </w:r>
      <w:r w:rsidR="28B02366" w:rsidRPr="008F6A43">
        <w:t xml:space="preserve">whether they are </w:t>
      </w:r>
      <w:r w:rsidR="38B5971C" w:rsidRPr="008F6A43">
        <w:t>s</w:t>
      </w:r>
      <w:r w:rsidR="035CFEF3" w:rsidRPr="008F6A43">
        <w:t>ignature-based vs anomaly-based</w:t>
      </w:r>
      <w:r w:rsidR="5BED8BE7" w:rsidRPr="008F6A43">
        <w:t xml:space="preserve"> analysis</w:t>
      </w:r>
      <w:commentRangeStart w:id="0"/>
      <w:r w:rsidR="5BED8BE7" w:rsidRPr="008F6A43">
        <w:t>.</w:t>
      </w:r>
      <w:commentRangeEnd w:id="0"/>
      <w:r w:rsidR="61E3BCB1">
        <w:rPr>
          <w:rStyle w:val="CommentReference"/>
        </w:rPr>
        <w:commentReference w:id="0"/>
      </w:r>
      <w:r w:rsidR="38B5971C" w:rsidRPr="008F6A43">
        <w:t xml:space="preserve"> NIDS that analyze traffic</w:t>
      </w:r>
      <w:r w:rsidR="0BBBF69C" w:rsidRPr="008F6A43">
        <w:t xml:space="preserve"> </w:t>
      </w:r>
      <w:r w:rsidR="6A29D576" w:rsidRPr="008F6A43">
        <w:t xml:space="preserve">in real time </w:t>
      </w:r>
      <w:r w:rsidR="48955D85" w:rsidRPr="008F6A43">
        <w:t>can</w:t>
      </w:r>
      <w:r w:rsidR="39CED736" w:rsidRPr="008F6A43">
        <w:t xml:space="preserve"> scan </w:t>
      </w:r>
      <w:r w:rsidR="39CED736" w:rsidRPr="008F6A43">
        <w:lastRenderedPageBreak/>
        <w:t xml:space="preserve">packets </w:t>
      </w:r>
      <w:r w:rsidR="7EFCAFC4" w:rsidRPr="008F6A43">
        <w:t xml:space="preserve">as they travel between </w:t>
      </w:r>
      <w:r w:rsidR="39CED736" w:rsidRPr="008F6A43">
        <w:t>hosts</w:t>
      </w:r>
      <w:r w:rsidR="4B0C3249" w:rsidRPr="008F6A43">
        <w:t xml:space="preserve"> and alert an administrator as soon as it detects specific traffic</w:t>
      </w:r>
      <w:r w:rsidR="59AA9D8D" w:rsidRPr="008F6A43">
        <w:t>. On the other hand, a</w:t>
      </w:r>
      <w:r w:rsidR="6A29D576" w:rsidRPr="008F6A43">
        <w:t xml:space="preserve"> NIDS that analyze</w:t>
      </w:r>
      <w:r w:rsidR="00807D11" w:rsidRPr="008F6A43">
        <w:t>s</w:t>
      </w:r>
      <w:r w:rsidR="6A29D576" w:rsidRPr="008F6A43">
        <w:t xml:space="preserve"> traffic after </w:t>
      </w:r>
      <w:r w:rsidR="2D8CC11F" w:rsidRPr="008F6A43">
        <w:t>it has been logged and stored are able to run the data through a variety of processes</w:t>
      </w:r>
      <w:r w:rsidR="25E9DBE4" w:rsidRPr="008F6A43">
        <w:t xml:space="preserve"> which allows for a deeper analysis in the hopes of presenting a more accurate event report to administrators</w:t>
      </w:r>
      <w:r w:rsidR="5D2208B2" w:rsidRPr="008F6A43">
        <w:t>.</w:t>
      </w:r>
      <w:r w:rsidR="71730B95" w:rsidRPr="008F6A43">
        <w:t xml:space="preserve"> </w:t>
      </w:r>
      <w:r w:rsidR="75A1050C" w:rsidRPr="008F6A43">
        <w:t xml:space="preserve"> </w:t>
      </w:r>
    </w:p>
    <w:p w14:paraId="2C3782BD" w14:textId="5569885D" w:rsidR="00C44C5D" w:rsidRPr="008F6A43" w:rsidRDefault="25DCF863" w:rsidP="4172E0E9">
      <w:pPr>
        <w:spacing w:line="480" w:lineRule="auto"/>
        <w:ind w:firstLine="720"/>
      </w:pPr>
      <w:r w:rsidRPr="008F6A43">
        <w:t>The second division</w:t>
      </w:r>
      <w:r w:rsidRPr="008F6A43">
        <w:rPr>
          <w:color w:val="385623" w:themeColor="accent6" w:themeShade="80"/>
        </w:rPr>
        <w:t xml:space="preserve"> </w:t>
      </w:r>
      <w:r w:rsidRPr="008F6A43">
        <w:t xml:space="preserve">of NIDS can be found in how they analyze network traffic. Signature </w:t>
      </w:r>
      <w:r w:rsidR="5CC0A313" w:rsidRPr="008F6A43">
        <w:t>b</w:t>
      </w:r>
      <w:r w:rsidRPr="008F6A43">
        <w:t xml:space="preserve">ased NIDS </w:t>
      </w:r>
      <w:r w:rsidR="36FC712D" w:rsidRPr="008F6A43">
        <w:t xml:space="preserve">analyze </w:t>
      </w:r>
      <w:r w:rsidRPr="008F6A43">
        <w:t xml:space="preserve">incoming network traffic by comparing </w:t>
      </w:r>
      <w:r w:rsidR="1B71252E" w:rsidRPr="008F6A43">
        <w:t xml:space="preserve">it to </w:t>
      </w:r>
      <w:r w:rsidRPr="008F6A43">
        <w:t>databases that keep records of known attacks.</w:t>
      </w:r>
      <w:r w:rsidR="772E9AE9" w:rsidRPr="008F6A43">
        <w:t xml:space="preserve"> </w:t>
      </w:r>
      <w:r w:rsidR="66130B8C" w:rsidRPr="008F6A43">
        <w:t xml:space="preserve">These systems rely on an up to date library </w:t>
      </w:r>
      <w:proofErr w:type="gramStart"/>
      <w:r w:rsidR="66130B8C" w:rsidRPr="008F6A43">
        <w:t>in order to</w:t>
      </w:r>
      <w:proofErr w:type="gramEnd"/>
      <w:r w:rsidR="66130B8C" w:rsidRPr="008F6A43">
        <w:t xml:space="preserve"> be effective</w:t>
      </w:r>
      <w:r w:rsidR="76CCBEEE" w:rsidRPr="008F6A43">
        <w:t>,</w:t>
      </w:r>
      <w:r w:rsidR="66130B8C" w:rsidRPr="008F6A43">
        <w:t xml:space="preserve"> as the system cannot make</w:t>
      </w:r>
      <w:r w:rsidR="27B6A9D4" w:rsidRPr="008F6A43">
        <w:t xml:space="preserve"> accurate</w:t>
      </w:r>
      <w:r w:rsidR="66130B8C" w:rsidRPr="008F6A43">
        <w:t xml:space="preserve"> assessments on traffic that does not meet </w:t>
      </w:r>
      <w:r w:rsidR="48570EF2" w:rsidRPr="008F6A43">
        <w:t>the specific criteria found in that library.</w:t>
      </w:r>
      <w:r w:rsidRPr="008F6A43">
        <w:t xml:space="preserve"> </w:t>
      </w:r>
    </w:p>
    <w:p w14:paraId="492FD794" w14:textId="3F4F5ECA" w:rsidR="00CE659F" w:rsidRPr="00CE659F" w:rsidRDefault="00CE6FD3" w:rsidP="00CE659F">
      <w:pPr>
        <w:spacing w:line="480" w:lineRule="auto"/>
        <w:ind w:firstLine="720"/>
      </w:pPr>
      <w:r w:rsidRPr="008F6A43">
        <w:t xml:space="preserve">The second variety is anomaly based, which </w:t>
      </w:r>
      <w:r w:rsidR="004F6A81" w:rsidRPr="008F6A43">
        <w:t>can</w:t>
      </w:r>
      <w:r w:rsidRPr="008F6A43">
        <w:t xml:space="preserve"> analyze the baseline traffic and can pick the outliers from the traffic to alert administrators to suspicious occurrences</w:t>
      </w:r>
      <w:sdt>
        <w:sdtPr>
          <w:id w:val="-1021701732"/>
          <w:citation/>
        </w:sdtPr>
        <w:sdtEndPr/>
        <w:sdtContent>
          <w:r w:rsidR="00536191" w:rsidRPr="00001B85">
            <w:fldChar w:fldCharType="begin"/>
          </w:r>
          <w:r w:rsidR="00001B85">
            <w:instrText xml:space="preserve">CITATION Ayu20 \p 1 \l 1033 </w:instrText>
          </w:r>
          <w:r w:rsidR="00536191" w:rsidRPr="00001B85">
            <w:fldChar w:fldCharType="separate"/>
          </w:r>
          <w:r w:rsidR="00001B85">
            <w:rPr>
              <w:noProof/>
            </w:rPr>
            <w:t xml:space="preserve"> (Ayub, William and Talbert 1)</w:t>
          </w:r>
          <w:r w:rsidR="00536191" w:rsidRPr="00001B85">
            <w:fldChar w:fldCharType="end"/>
          </w:r>
        </w:sdtContent>
      </w:sdt>
      <w:r w:rsidR="359AC265" w:rsidRPr="008F6A43">
        <w:t>.</w:t>
      </w:r>
      <w:r w:rsidRPr="008F6A43">
        <w:t xml:space="preserve"> </w:t>
      </w:r>
      <w:r w:rsidR="68377EEC" w:rsidRPr="008F6A43">
        <w:t xml:space="preserve">These systems work using a machine learning algorithm which can be </w:t>
      </w:r>
      <w:r w:rsidR="407A88AD" w:rsidRPr="008F6A43">
        <w:t xml:space="preserve">heuristically </w:t>
      </w:r>
      <w:r w:rsidR="68377EEC" w:rsidRPr="008F6A43">
        <w:t>refined by the administrator making final judgement calls on alerts the</w:t>
      </w:r>
      <w:r w:rsidR="396726D2" w:rsidRPr="008F6A43">
        <w:t>y receive.</w:t>
      </w:r>
      <w:r w:rsidR="727BC92C" w:rsidRPr="008F6A43">
        <w:t xml:space="preserve"> The </w:t>
      </w:r>
      <w:proofErr w:type="gramStart"/>
      <w:r w:rsidR="727BC92C" w:rsidRPr="008F6A43">
        <w:t>ultimate goal</w:t>
      </w:r>
      <w:proofErr w:type="gramEnd"/>
      <w:r w:rsidR="727BC92C" w:rsidRPr="008F6A43">
        <w:t xml:space="preserve"> of these algorithms is to maximize correct classifications and minimize incorrect classifications</w:t>
      </w:r>
      <w:r w:rsidR="7916237E" w:rsidRPr="008F6A43">
        <w:t xml:space="preserve"> but, much like humans, they will always make some mistakes in judgement</w:t>
      </w:r>
      <w:r w:rsidR="3C397398" w:rsidRPr="008F6A43">
        <w:t xml:space="preserve">. </w:t>
      </w:r>
      <w:proofErr w:type="gramStart"/>
      <w:r w:rsidR="3C397398" w:rsidRPr="008F6A43">
        <w:t>Both of these</w:t>
      </w:r>
      <w:proofErr w:type="gramEnd"/>
      <w:r w:rsidR="3C397398" w:rsidRPr="008F6A43">
        <w:t xml:space="preserve"> </w:t>
      </w:r>
      <w:r w:rsidR="5653E527" w:rsidRPr="008F6A43">
        <w:t>operating structures</w:t>
      </w:r>
      <w:r w:rsidR="3C397398" w:rsidRPr="008F6A43">
        <w:t xml:space="preserve"> have</w:t>
      </w:r>
      <w:r w:rsidR="00816F61">
        <w:t xml:space="preserve"> </w:t>
      </w:r>
      <w:r w:rsidR="3C397398" w:rsidRPr="008F6A43">
        <w:t xml:space="preserve">critical </w:t>
      </w:r>
      <w:r w:rsidR="65121C8C" w:rsidRPr="008F6A43">
        <w:t>blind spots</w:t>
      </w:r>
      <w:r w:rsidR="3C397398" w:rsidRPr="008F6A43">
        <w:t xml:space="preserve"> that attackers can exploit in order to evade detection when </w:t>
      </w:r>
      <w:r w:rsidR="4B2B9D18" w:rsidRPr="008F6A43">
        <w:t xml:space="preserve">sending data </w:t>
      </w:r>
      <w:r w:rsidR="3C397398" w:rsidRPr="008F6A43">
        <w:t>through a network.</w:t>
      </w:r>
      <w:r w:rsidR="007E65BC" w:rsidRPr="008F6A43">
        <w:t xml:space="preserve"> </w:t>
      </w:r>
    </w:p>
    <w:p w14:paraId="5B0CD651" w14:textId="1B944149" w:rsidR="43A61927" w:rsidRDefault="38A3553B" w:rsidP="5C1B32C6">
      <w:pPr>
        <w:spacing w:line="480" w:lineRule="auto"/>
        <w:ind w:firstLine="720"/>
      </w:pPr>
      <w:r>
        <w:t>It is important to mention</w:t>
      </w:r>
      <w:r w:rsidR="07AA8186">
        <w:t xml:space="preserve"> a third detection method called stateful protocol analysis </w:t>
      </w:r>
      <w:r w:rsidR="5E5CAD6A">
        <w:t>that</w:t>
      </w:r>
      <w:r w:rsidR="07AA8186">
        <w:t xml:space="preserve"> includes similar characteristics of both anomaly and signature-based detections systems. Stateful protocol analysis works by profiling and establishing baseline behavior, and flags deviations to this protocol. By relying on vendor-developed universal standards of normal profiled behavior, </w:t>
      </w:r>
      <w:r w:rsidR="07AA8186">
        <w:lastRenderedPageBreak/>
        <w:t>this methodology “is capable of understanding and tracking the state of network, transport, and application protocols that have a notion of state” (</w:t>
      </w:r>
      <w:proofErr w:type="spellStart"/>
      <w:r w:rsidR="07AA8186">
        <w:t>Latha</w:t>
      </w:r>
      <w:proofErr w:type="spellEnd"/>
      <w:r w:rsidR="1619BD18">
        <w:t xml:space="preserve"> 5</w:t>
      </w:r>
      <w:r w:rsidR="07AA8186">
        <w:t>).</w:t>
      </w:r>
    </w:p>
    <w:p w14:paraId="7FCB17D5" w14:textId="42A65693" w:rsidR="000D305D" w:rsidRPr="008F6A43" w:rsidRDefault="7990B42B" w:rsidP="000D305D">
      <w:pPr>
        <w:spacing w:line="480" w:lineRule="auto"/>
        <w:ind w:firstLine="720"/>
      </w:pPr>
      <w:r w:rsidRPr="008F6A43">
        <w:t xml:space="preserve">Signature based detection analyzes incoming traffic and compares it to known signatures in its database. If a signature matches a file in the database, then this match is marked as a threat and </w:t>
      </w:r>
      <w:r w:rsidR="2B60BCA0" w:rsidRPr="008F6A43">
        <w:t>an alert is raised</w:t>
      </w:r>
      <w:r w:rsidRPr="008F6A43">
        <w:t xml:space="preserve">. This type of system may include alerts of anything that it deems malicious, </w:t>
      </w:r>
      <w:r w:rsidR="3F8CEFEB" w:rsidRPr="008F6A43">
        <w:t>such as Command &amp; Control</w:t>
      </w:r>
      <w:r w:rsidR="38EAFA23" w:rsidRPr="008F6A43">
        <w:t xml:space="preserve"> (C2)</w:t>
      </w:r>
      <w:r w:rsidR="3F8CEFEB" w:rsidRPr="008F6A43">
        <w:t xml:space="preserve">, malware </w:t>
      </w:r>
      <w:r w:rsidR="3B1F44FD" w:rsidRPr="008F6A43">
        <w:t>payloads</w:t>
      </w:r>
      <w:r w:rsidR="3F8CEFEB" w:rsidRPr="008F6A43">
        <w:t xml:space="preserve">, or exfiltration of valuable </w:t>
      </w:r>
      <w:r w:rsidR="006B1177" w:rsidRPr="008F6A43">
        <w:t>data. The</w:t>
      </w:r>
      <w:r w:rsidRPr="008F6A43">
        <w:t xml:space="preserve"> biggest downsides to </w:t>
      </w:r>
      <w:r w:rsidR="00AC6710" w:rsidRPr="008F6A43">
        <w:t>signature</w:t>
      </w:r>
      <w:r w:rsidR="00AC6710">
        <w:t xml:space="preserve"> </w:t>
      </w:r>
      <w:r w:rsidR="00AC6710" w:rsidRPr="008F6A43">
        <w:t>based</w:t>
      </w:r>
      <w:r w:rsidRPr="008F6A43">
        <w:t xml:space="preserve"> detection is that if </w:t>
      </w:r>
      <w:r w:rsidR="1D7ABF84" w:rsidRPr="008F6A43">
        <w:t xml:space="preserve">the </w:t>
      </w:r>
      <w:r w:rsidRPr="008F6A43">
        <w:t>signature does not exist in the database then it can become compromised because it cannot account for attack behavior that is not already preprogramed in its list of what it deems as a threat.  </w:t>
      </w:r>
    </w:p>
    <w:p w14:paraId="2D5E3473" w14:textId="5AF3007D" w:rsidR="000D305D" w:rsidRPr="008F6A43" w:rsidRDefault="7990B42B" w:rsidP="000D305D">
      <w:pPr>
        <w:spacing w:line="480" w:lineRule="auto"/>
        <w:ind w:firstLine="720"/>
      </w:pPr>
      <w:r w:rsidRPr="008F6A43">
        <w:t>A prime example of a vendor tool for signature type detection is Snort. Per Snort</w:t>
      </w:r>
      <w:r w:rsidR="5DC294A1" w:rsidRPr="008F6A43">
        <w:t>’</w:t>
      </w:r>
      <w:r w:rsidRPr="008F6A43">
        <w:t>s own description</w:t>
      </w:r>
      <w:r w:rsidR="4414CAF8" w:rsidRPr="008F6A43">
        <w:t>,</w:t>
      </w:r>
      <w:r w:rsidRPr="008F6A43">
        <w:t xml:space="preserve"> they are an open source intrusion prevention system capable of real-time traffic analysis and packet logging. Snort comes in three different types of modes: IDS Mode, Logging Mode, and Sniffer Mode. So, how does Snort classify threats? Well</w:t>
      </w:r>
      <w:r w:rsidR="47AC6C81" w:rsidRPr="008F6A43">
        <w:t>,</w:t>
      </w:r>
      <w:r w:rsidRPr="008F6A43">
        <w:t xml:space="preserve"> it contains a file named </w:t>
      </w:r>
      <w:proofErr w:type="spellStart"/>
      <w:r w:rsidRPr="008F6A43">
        <w:t>snort.conf</w:t>
      </w:r>
      <w:proofErr w:type="spellEnd"/>
      <w:r w:rsidRPr="008F6A43">
        <w:t xml:space="preserve"> which lives inside of the `</w:t>
      </w:r>
      <w:proofErr w:type="spellStart"/>
      <w:r w:rsidRPr="008F6A43">
        <w:t>etc</w:t>
      </w:r>
      <w:proofErr w:type="spellEnd"/>
      <w:r w:rsidRPr="008F6A43">
        <w:t xml:space="preserve">/` directory of Snort and in this conf file are all the preprocessor and rule files which it uses to compare packets </w:t>
      </w:r>
      <w:r w:rsidR="6C491D14" w:rsidRPr="008F6A43">
        <w:t xml:space="preserve">to </w:t>
      </w:r>
      <w:r w:rsidRPr="008F6A43">
        <w:t>and if it matches a rule inside this file then it’s identified as a threat.</w:t>
      </w:r>
      <w:r w:rsidR="00D620F0">
        <w:t xml:space="preserve"> </w:t>
      </w:r>
      <w:r w:rsidR="00083C87">
        <w:t xml:space="preserve">Below in (Fig. 1) </w:t>
      </w:r>
      <w:r w:rsidRPr="008F6A43">
        <w:t xml:space="preserve">is a snippet of what the </w:t>
      </w:r>
      <w:proofErr w:type="spellStart"/>
      <w:r w:rsidRPr="008F6A43">
        <w:t>snort.conf</w:t>
      </w:r>
      <w:proofErr w:type="spellEnd"/>
      <w:r w:rsidRPr="008F6A43">
        <w:t xml:space="preserve"> rules look like. </w:t>
      </w:r>
    </w:p>
    <w:p w14:paraId="120EF32D" w14:textId="5500533E" w:rsidR="000D305D" w:rsidRPr="008F6A43" w:rsidRDefault="306C00CF" w:rsidP="00083C87">
      <w:pPr>
        <w:spacing w:line="480" w:lineRule="auto"/>
        <w:ind w:firstLine="720"/>
        <w:jc w:val="center"/>
      </w:pPr>
      <w:r>
        <w:rPr>
          <w:noProof/>
        </w:rPr>
        <w:lastRenderedPageBreak/>
        <w:drawing>
          <wp:inline distT="0" distB="0" distL="0" distR="0" wp14:anchorId="2AC96318" wp14:editId="0E11A011">
            <wp:extent cx="4581524" cy="2219325"/>
            <wp:effectExtent l="0" t="0" r="9525" b="9525"/>
            <wp:docPr id="116513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81524" cy="2219325"/>
                    </a:xfrm>
                    <a:prstGeom prst="rect">
                      <a:avLst/>
                    </a:prstGeom>
                  </pic:spPr>
                </pic:pic>
              </a:graphicData>
            </a:graphic>
          </wp:inline>
        </w:drawing>
      </w:r>
    </w:p>
    <w:p w14:paraId="36CD55E8" w14:textId="280C14A0" w:rsidR="000D305D" w:rsidRPr="00E031B2" w:rsidRDefault="3D008CD6" w:rsidP="64A31ABC">
      <w:pPr>
        <w:jc w:val="center"/>
      </w:pPr>
      <w:r>
        <w:t xml:space="preserve">Fig. 1. Snort Configuration File </w:t>
      </w:r>
    </w:p>
    <w:p w14:paraId="6293BF31" w14:textId="59264F48" w:rsidR="000D305D" w:rsidRPr="00E031B2" w:rsidRDefault="5B4E1584" w:rsidP="58F5C956">
      <w:pPr>
        <w:ind w:left="720"/>
        <w:jc w:val="center"/>
        <w:rPr>
          <w:color w:val="000000" w:themeColor="text1"/>
        </w:rPr>
      </w:pPr>
      <w:proofErr w:type="spellStart"/>
      <w:r>
        <w:t>Roesch</w:t>
      </w:r>
      <w:proofErr w:type="spellEnd"/>
      <w:r>
        <w:t xml:space="preserve">, Martin. </w:t>
      </w:r>
      <w:r w:rsidRPr="0B909CEF">
        <w:rPr>
          <w:i/>
          <w:iCs/>
        </w:rPr>
        <w:t>Snort 3 User Manual</w:t>
      </w:r>
      <w:r>
        <w:t>, Cisco, 2014.</w:t>
      </w:r>
    </w:p>
    <w:p w14:paraId="01C5E4AC" w14:textId="710DF95A" w:rsidR="0B909CEF" w:rsidRDefault="0B909CEF" w:rsidP="0B909CEF">
      <w:pPr>
        <w:ind w:left="720"/>
        <w:jc w:val="center"/>
      </w:pPr>
    </w:p>
    <w:p w14:paraId="5955CEE0" w14:textId="14CB8C50" w:rsidR="000D305D" w:rsidRPr="008F6A43" w:rsidRDefault="7990B42B" w:rsidP="1C88E766">
      <w:pPr>
        <w:spacing w:line="480" w:lineRule="auto"/>
        <w:ind w:firstLine="720"/>
      </w:pPr>
      <w:r w:rsidRPr="008F6A43">
        <w:t xml:space="preserve">Snort is considered a very powerful tool, a tool in which you can write about every rule imaginable. While that seems like the greatest thing it comes at a price, that price is having a dedicated team with the knowledge to write out every rule that would apply to your network setup. </w:t>
      </w:r>
    </w:p>
    <w:p w14:paraId="37ADB26D" w14:textId="619E3948" w:rsidR="000D305D" w:rsidRPr="008F6A43" w:rsidRDefault="7990B42B" w:rsidP="000D305D">
      <w:pPr>
        <w:spacing w:line="480" w:lineRule="auto"/>
        <w:ind w:firstLine="720"/>
      </w:pPr>
      <w:r w:rsidRPr="008F6A43">
        <w:t xml:space="preserve">The detail that goes into writing each rule might be </w:t>
      </w:r>
      <w:r w:rsidR="2FE68F41" w:rsidRPr="008F6A43">
        <w:t>nuanced</w:t>
      </w:r>
      <w:r w:rsidRPr="008F6A43">
        <w:t xml:space="preserve"> enough to be the downfall of this tool</w:t>
      </w:r>
      <w:commentRangeStart w:id="1"/>
      <w:r w:rsidRPr="008F6A43">
        <w:t>.</w:t>
      </w:r>
      <w:commentRangeEnd w:id="1"/>
      <w:r w:rsidR="000D305D" w:rsidRPr="008F6A43">
        <w:rPr>
          <w:rStyle w:val="CommentReference"/>
          <w:sz w:val="24"/>
          <w:szCs w:val="24"/>
        </w:rPr>
        <w:commentReference w:id="1"/>
      </w:r>
      <w:r w:rsidRPr="008F6A43">
        <w:t xml:space="preserve"> </w:t>
      </w:r>
      <w:r w:rsidR="00EF1C2A">
        <w:t xml:space="preserve">It effectively becomes an </w:t>
      </w:r>
      <w:r w:rsidR="00C26605">
        <w:t>administrator’s</w:t>
      </w:r>
      <w:r w:rsidR="00EF1C2A">
        <w:t xml:space="preserve"> nightmare </w:t>
      </w:r>
      <w:r w:rsidR="00C26605">
        <w:t xml:space="preserve">as you are constantly having to create and revise rules to keep up with the demands of the dynamic ever-changing networks of today’s enterprise. New products are introduced, as well as new attack vectors and strategies. As a result, rules can often be </w:t>
      </w:r>
      <w:r w:rsidR="003311D6">
        <w:t>created hastily</w:t>
      </w:r>
      <w:r w:rsidR="00C26605">
        <w:t xml:space="preserve"> by IT staff thereby losing a fair amount of Snorts functionality. </w:t>
      </w:r>
    </w:p>
    <w:p w14:paraId="14C5AABA" w14:textId="59AC05AC" w:rsidR="003C7E9D" w:rsidRPr="003C7E9D" w:rsidRDefault="7990B42B" w:rsidP="3D987E06">
      <w:pPr>
        <w:spacing w:line="480" w:lineRule="auto"/>
        <w:ind w:firstLine="720"/>
      </w:pPr>
      <w:r w:rsidRPr="008F6A43">
        <w:t>But aside from there not being a signature for an attack, or creating enough rules to cover everything, other evasion technique</w:t>
      </w:r>
      <w:r w:rsidR="00632028">
        <w:t>s</w:t>
      </w:r>
      <w:r w:rsidRPr="008F6A43">
        <w:t xml:space="preserve"> that can be used against SNORT</w:t>
      </w:r>
      <w:r w:rsidR="00336CC4">
        <w:t>,</w:t>
      </w:r>
      <w:r w:rsidRPr="008F6A43">
        <w:t xml:space="preserve"> or any NIDS tool for that matter</w:t>
      </w:r>
      <w:r w:rsidR="00336CC4">
        <w:t>,</w:t>
      </w:r>
      <w:r w:rsidRPr="008F6A43">
        <w:t xml:space="preserve"> is the ability to exploit the </w:t>
      </w:r>
      <w:proofErr w:type="spellStart"/>
      <w:r w:rsidR="003C7E9D">
        <w:t>F</w:t>
      </w:r>
      <w:r w:rsidRPr="008F6A43">
        <w:t>lowbits</w:t>
      </w:r>
      <w:proofErr w:type="spellEnd"/>
      <w:r w:rsidR="00632028">
        <w:t xml:space="preserve"> feature, </w:t>
      </w:r>
      <w:r w:rsidR="003C7E9D">
        <w:t>O</w:t>
      </w:r>
      <w:r w:rsidR="00632028">
        <w:t>bfuscation</w:t>
      </w:r>
      <w:r w:rsidR="00F6562E">
        <w:t xml:space="preserve"> techniques</w:t>
      </w:r>
      <w:r w:rsidR="003C7E9D">
        <w:t xml:space="preserve">: Insertion/Evasion, Fragmentation, Polymorphic Shellcode, </w:t>
      </w:r>
      <w:r w:rsidR="003C7E9D" w:rsidRPr="003C7E9D">
        <w:t>Pattern Matching Evasion, and Application Hijacking</w:t>
      </w:r>
      <w:r w:rsidR="003C7E9D">
        <w:t>.</w:t>
      </w:r>
    </w:p>
    <w:p w14:paraId="1E0424E9" w14:textId="2F5305FA" w:rsidR="00C93341" w:rsidRDefault="60394DF8" w:rsidP="2C49D129">
      <w:pPr>
        <w:spacing w:line="480" w:lineRule="auto"/>
        <w:ind w:firstLine="720"/>
      </w:pPr>
      <w:r w:rsidRPr="0B909CEF">
        <w:rPr>
          <w:color w:val="000000" w:themeColor="text1"/>
        </w:rPr>
        <w:lastRenderedPageBreak/>
        <w:t xml:space="preserve">So, what is a </w:t>
      </w:r>
      <w:proofErr w:type="spellStart"/>
      <w:r w:rsidR="00033599" w:rsidRPr="0B909CEF">
        <w:rPr>
          <w:color w:val="000000" w:themeColor="text1"/>
        </w:rPr>
        <w:t>f</w:t>
      </w:r>
      <w:r w:rsidRPr="0B909CEF">
        <w:rPr>
          <w:color w:val="000000" w:themeColor="text1"/>
        </w:rPr>
        <w:t>lowbit</w:t>
      </w:r>
      <w:proofErr w:type="spellEnd"/>
      <w:r w:rsidRPr="0B909CEF">
        <w:rPr>
          <w:color w:val="000000" w:themeColor="text1"/>
        </w:rPr>
        <w:t>? Well it is a flag that can be set by a rule and then used by another one. In other words, “It allows the</w:t>
      </w:r>
      <w:r>
        <w:t xml:space="preserve"> detection engine to track state across a single TCP session. The support of stateful signatures allows a signature-based IDS to detect multi-stage attacks (An Evasive Attack on </w:t>
      </w:r>
      <w:proofErr w:type="spellStart"/>
      <w:r>
        <w:t>Flowbits</w:t>
      </w:r>
      <w:proofErr w:type="spellEnd"/>
      <w:r>
        <w:t xml:space="preserve">).”  A </w:t>
      </w:r>
      <w:proofErr w:type="spellStart"/>
      <w:r>
        <w:t>flowbit</w:t>
      </w:r>
      <w:proofErr w:type="spellEnd"/>
      <w:r>
        <w:t xml:space="preserve"> rule </w:t>
      </w:r>
      <w:r w:rsidR="75F86621">
        <w:t>can be evaded</w:t>
      </w:r>
      <w:r>
        <w:t xml:space="preserve"> if it can be triggered by the attacker to change an in-Snort session state while preserving the actual session state</w:t>
      </w:r>
      <w:r w:rsidR="397480B7">
        <w:t xml:space="preserve"> </w:t>
      </w:r>
      <w:r w:rsidR="00155105">
        <w:t>(</w:t>
      </w:r>
      <w:r w:rsidR="000D029B">
        <w:t xml:space="preserve">Tran, </w:t>
      </w:r>
      <w:proofErr w:type="spellStart"/>
      <w:r w:rsidR="00DD2A02">
        <w:t>Aib</w:t>
      </w:r>
      <w:proofErr w:type="spellEnd"/>
      <w:r w:rsidR="00DD2A02">
        <w:t>, Al-</w:t>
      </w:r>
      <w:proofErr w:type="spellStart"/>
      <w:r w:rsidR="00DD2A02">
        <w:t>Shaer</w:t>
      </w:r>
      <w:proofErr w:type="spellEnd"/>
      <w:r w:rsidR="00DD2A02">
        <w:t xml:space="preserve">, and </w:t>
      </w:r>
      <w:proofErr w:type="spellStart"/>
      <w:r w:rsidR="00E0672E">
        <w:t>Boutaba</w:t>
      </w:r>
      <w:proofErr w:type="spellEnd"/>
      <w:r w:rsidR="000D029B">
        <w:t>).</w:t>
      </w:r>
      <w:r w:rsidR="00155105">
        <w:t xml:space="preserve"> </w:t>
      </w:r>
      <w:r w:rsidR="00C45AAE">
        <w:t>A</w:t>
      </w:r>
      <w:r w:rsidR="00FC726F">
        <w:t>n</w:t>
      </w:r>
      <w:r w:rsidR="00C45AAE">
        <w:t xml:space="preserve"> example of </w:t>
      </w:r>
      <w:proofErr w:type="spellStart"/>
      <w:r w:rsidR="00FC726F">
        <w:t>flowbit</w:t>
      </w:r>
      <w:proofErr w:type="spellEnd"/>
      <w:r w:rsidR="00FC726F">
        <w:t xml:space="preserve"> usage within </w:t>
      </w:r>
      <w:r w:rsidR="00F36D20">
        <w:t>the Snort rule</w:t>
      </w:r>
      <w:r w:rsidR="00FC726F">
        <w:t>s</w:t>
      </w:r>
      <w:r w:rsidR="00F36D20">
        <w:t xml:space="preserve"> </w:t>
      </w:r>
      <w:r w:rsidR="007B7B64">
        <w:t>can be se</w:t>
      </w:r>
      <w:r w:rsidR="006F79FF">
        <w:t>en in Fig. 2.</w:t>
      </w:r>
      <w:r w:rsidR="002A0969">
        <w:t xml:space="preserve"> </w:t>
      </w:r>
    </w:p>
    <w:p w14:paraId="2281662C" w14:textId="1A1582C5" w:rsidR="0B909CEF" w:rsidRDefault="0B909CEF" w:rsidP="0B909CEF">
      <w:pPr>
        <w:spacing w:line="480" w:lineRule="auto"/>
        <w:ind w:firstLine="720"/>
      </w:pPr>
    </w:p>
    <w:p w14:paraId="7207F545" w14:textId="77777777" w:rsidR="00F36D20" w:rsidRDefault="00F36D20" w:rsidP="003E0D32"/>
    <w:p w14:paraId="294D8D92" w14:textId="77777777" w:rsidR="0057293E" w:rsidRPr="0057293E" w:rsidRDefault="0057293E" w:rsidP="0057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57293E">
        <w:rPr>
          <w:rFonts w:ascii="Courier New" w:hAnsi="Courier New" w:cs="Courier New"/>
        </w:rPr>
        <w:t xml:space="preserve">alert </w:t>
      </w:r>
      <w:proofErr w:type="spellStart"/>
      <w:r w:rsidRPr="0057293E">
        <w:rPr>
          <w:rFonts w:ascii="Courier New" w:hAnsi="Courier New" w:cs="Courier New"/>
        </w:rPr>
        <w:t>tcp</w:t>
      </w:r>
      <w:proofErr w:type="spellEnd"/>
      <w:r w:rsidRPr="0057293E">
        <w:rPr>
          <w:rFonts w:ascii="Courier New" w:hAnsi="Courier New" w:cs="Courier New"/>
        </w:rPr>
        <w:t xml:space="preserve"> any 143 -&gt; any </w:t>
      </w:r>
      <w:proofErr w:type="spellStart"/>
      <w:r w:rsidRPr="0057293E">
        <w:rPr>
          <w:rFonts w:ascii="Courier New" w:hAnsi="Courier New" w:cs="Courier New"/>
        </w:rPr>
        <w:t>any</w:t>
      </w:r>
      <w:proofErr w:type="spellEnd"/>
      <w:r w:rsidRPr="0057293E">
        <w:rPr>
          <w:rFonts w:ascii="Courier New" w:hAnsi="Courier New" w:cs="Courier New"/>
        </w:rPr>
        <w:t xml:space="preserve"> (</w:t>
      </w:r>
      <w:proofErr w:type="spellStart"/>
      <w:r w:rsidRPr="0057293E">
        <w:rPr>
          <w:rFonts w:ascii="Courier New" w:hAnsi="Courier New" w:cs="Courier New"/>
        </w:rPr>
        <w:t>msg:"IMAP</w:t>
      </w:r>
      <w:proofErr w:type="spellEnd"/>
      <w:r w:rsidRPr="0057293E">
        <w:rPr>
          <w:rFonts w:ascii="Courier New" w:hAnsi="Courier New" w:cs="Courier New"/>
        </w:rPr>
        <w:t xml:space="preserve"> login"; </w:t>
      </w:r>
      <w:proofErr w:type="spellStart"/>
      <w:r w:rsidRPr="0057293E">
        <w:rPr>
          <w:rFonts w:ascii="Courier New" w:hAnsi="Courier New" w:cs="Courier New"/>
        </w:rPr>
        <w:t>content:"OK</w:t>
      </w:r>
      <w:proofErr w:type="spellEnd"/>
      <w:r w:rsidRPr="0057293E">
        <w:rPr>
          <w:rFonts w:ascii="Courier New" w:hAnsi="Courier New" w:cs="Courier New"/>
        </w:rPr>
        <w:t xml:space="preserve"> LOGIN"; </w:t>
      </w:r>
      <w:proofErr w:type="spellStart"/>
      <w:proofErr w:type="gramStart"/>
      <w:r w:rsidRPr="0057293E">
        <w:rPr>
          <w:rFonts w:ascii="Courier New" w:hAnsi="Courier New" w:cs="Courier New"/>
        </w:rPr>
        <w:t>flowbits:set</w:t>
      </w:r>
      <w:proofErr w:type="gramEnd"/>
      <w:r w:rsidRPr="0057293E">
        <w:rPr>
          <w:rFonts w:ascii="Courier New" w:hAnsi="Courier New" w:cs="Courier New"/>
        </w:rPr>
        <w:t>,logged_in</w:t>
      </w:r>
      <w:proofErr w:type="spellEnd"/>
      <w:r w:rsidRPr="0057293E">
        <w:rPr>
          <w:rFonts w:ascii="Courier New" w:hAnsi="Courier New" w:cs="Courier New"/>
        </w:rPr>
        <w:t xml:space="preserve">; </w:t>
      </w:r>
      <w:proofErr w:type="spellStart"/>
      <w:r w:rsidRPr="0057293E">
        <w:rPr>
          <w:rFonts w:ascii="Courier New" w:hAnsi="Courier New" w:cs="Courier New"/>
        </w:rPr>
        <w:t>flowbits:noalert</w:t>
      </w:r>
      <w:proofErr w:type="spellEnd"/>
      <w:r w:rsidRPr="0057293E">
        <w:rPr>
          <w:rFonts w:ascii="Courier New" w:hAnsi="Courier New" w:cs="Courier New"/>
        </w:rPr>
        <w:t>;)</w:t>
      </w:r>
    </w:p>
    <w:p w14:paraId="1F3CE652" w14:textId="6152DA21" w:rsidR="0057293E" w:rsidRPr="0057293E" w:rsidRDefault="0057293E" w:rsidP="0057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57293E">
        <w:rPr>
          <w:rFonts w:ascii="Courier New" w:hAnsi="Courier New" w:cs="Courier New"/>
        </w:rPr>
        <w:t xml:space="preserve">alert </w:t>
      </w:r>
      <w:proofErr w:type="spellStart"/>
      <w:r w:rsidRPr="0057293E">
        <w:rPr>
          <w:rFonts w:ascii="Courier New" w:hAnsi="Courier New" w:cs="Courier New"/>
        </w:rPr>
        <w:t>tcp</w:t>
      </w:r>
      <w:proofErr w:type="spellEnd"/>
      <w:r w:rsidRPr="0057293E">
        <w:rPr>
          <w:rFonts w:ascii="Courier New" w:hAnsi="Courier New" w:cs="Courier New"/>
        </w:rPr>
        <w:t xml:space="preserve"> any </w:t>
      </w:r>
      <w:proofErr w:type="spellStart"/>
      <w:r w:rsidRPr="0057293E">
        <w:rPr>
          <w:rFonts w:ascii="Courier New" w:hAnsi="Courier New" w:cs="Courier New"/>
        </w:rPr>
        <w:t>any</w:t>
      </w:r>
      <w:proofErr w:type="spellEnd"/>
      <w:r w:rsidRPr="0057293E">
        <w:rPr>
          <w:rFonts w:ascii="Courier New" w:hAnsi="Courier New" w:cs="Courier New"/>
        </w:rPr>
        <w:t xml:space="preserve"> -&gt; any 143 (</w:t>
      </w:r>
      <w:proofErr w:type="spellStart"/>
      <w:r w:rsidRPr="0057293E">
        <w:rPr>
          <w:rFonts w:ascii="Courier New" w:hAnsi="Courier New" w:cs="Courier New"/>
        </w:rPr>
        <w:t>msg:"IMAP</w:t>
      </w:r>
      <w:proofErr w:type="spellEnd"/>
      <w:r w:rsidRPr="0057293E">
        <w:rPr>
          <w:rFonts w:ascii="Courier New" w:hAnsi="Courier New" w:cs="Courier New"/>
        </w:rPr>
        <w:t xml:space="preserve"> LIST"; </w:t>
      </w:r>
      <w:proofErr w:type="spellStart"/>
      <w:r w:rsidRPr="0057293E">
        <w:rPr>
          <w:rFonts w:ascii="Courier New" w:hAnsi="Courier New" w:cs="Courier New"/>
        </w:rPr>
        <w:t>content:"LIST</w:t>
      </w:r>
      <w:proofErr w:type="spellEnd"/>
      <w:r w:rsidRPr="0057293E">
        <w:rPr>
          <w:rFonts w:ascii="Courier New" w:hAnsi="Courier New" w:cs="Courier New"/>
        </w:rPr>
        <w:t xml:space="preserve">"; </w:t>
      </w:r>
      <w:proofErr w:type="spellStart"/>
      <w:proofErr w:type="gramStart"/>
      <w:r w:rsidRPr="0057293E">
        <w:rPr>
          <w:rFonts w:ascii="Courier New" w:hAnsi="Courier New" w:cs="Courier New"/>
        </w:rPr>
        <w:t>flowbits:isset</w:t>
      </w:r>
      <w:proofErr w:type="gramEnd"/>
      <w:r w:rsidRPr="0057293E">
        <w:rPr>
          <w:rFonts w:ascii="Courier New" w:hAnsi="Courier New" w:cs="Courier New"/>
        </w:rPr>
        <w:t>,logged_in</w:t>
      </w:r>
      <w:proofErr w:type="spellEnd"/>
      <w:r w:rsidRPr="0057293E">
        <w:rPr>
          <w:rFonts w:ascii="Courier New" w:hAnsi="Courier New" w:cs="Courier New"/>
        </w:rPr>
        <w:t>;)</w:t>
      </w:r>
    </w:p>
    <w:p w14:paraId="6756752A" w14:textId="6170EFB2" w:rsidR="00F36D20" w:rsidRDefault="00F36D20" w:rsidP="00F36D20">
      <w:pPr>
        <w:spacing w:line="480" w:lineRule="auto"/>
        <w:jc w:val="center"/>
      </w:pPr>
    </w:p>
    <w:p w14:paraId="394C459B" w14:textId="18907132" w:rsidR="772B6319" w:rsidRDefault="772B6319" w:rsidP="0095CAB6">
      <w:pPr>
        <w:spacing w:line="480" w:lineRule="auto"/>
        <w:jc w:val="center"/>
      </w:pPr>
      <w:r>
        <w:t xml:space="preserve">Fig. 2. Snort </w:t>
      </w:r>
      <w:proofErr w:type="spellStart"/>
      <w:r>
        <w:t>Flowbit</w:t>
      </w:r>
      <w:proofErr w:type="spellEnd"/>
      <w:r>
        <w:t xml:space="preserve"> Rules</w:t>
      </w:r>
    </w:p>
    <w:p w14:paraId="4F0C1285" w14:textId="5A651347" w:rsidR="00F36D20" w:rsidRPr="00E031B2" w:rsidRDefault="0FAED4A0" w:rsidP="58F5C956">
      <w:pPr>
        <w:ind w:left="720"/>
        <w:jc w:val="center"/>
      </w:pPr>
      <w:proofErr w:type="spellStart"/>
      <w:r>
        <w:t>Roesch</w:t>
      </w:r>
      <w:proofErr w:type="spellEnd"/>
      <w:r>
        <w:t xml:space="preserve">, Martin. </w:t>
      </w:r>
      <w:r w:rsidR="7B71A2B8" w:rsidRPr="3C846599">
        <w:rPr>
          <w:i/>
          <w:iCs/>
        </w:rPr>
        <w:t xml:space="preserve">Snort </w:t>
      </w:r>
      <w:r w:rsidRPr="3C846599">
        <w:rPr>
          <w:i/>
          <w:iCs/>
        </w:rPr>
        <w:t xml:space="preserve">3 User </w:t>
      </w:r>
      <w:r w:rsidR="7B71A2B8" w:rsidRPr="3C846599">
        <w:rPr>
          <w:i/>
          <w:iCs/>
        </w:rPr>
        <w:t>Manual</w:t>
      </w:r>
      <w:r w:rsidR="319E9A30">
        <w:t xml:space="preserve">, </w:t>
      </w:r>
      <w:r>
        <w:t>Cisco, 2014.</w:t>
      </w:r>
    </w:p>
    <w:p w14:paraId="2D147567" w14:textId="77777777" w:rsidR="00426373" w:rsidRDefault="00426373" w:rsidP="00426373"/>
    <w:p w14:paraId="1FEC262D" w14:textId="33AF05CC" w:rsidR="000578FA" w:rsidRDefault="006F79FF" w:rsidP="3D987E06">
      <w:pPr>
        <w:spacing w:line="480" w:lineRule="auto"/>
        <w:ind w:firstLine="720"/>
      </w:pPr>
      <w:r>
        <w:t xml:space="preserve">The first signature sets the </w:t>
      </w:r>
      <w:proofErr w:type="spellStart"/>
      <w:r>
        <w:t>flowbit</w:t>
      </w:r>
      <w:proofErr w:type="spellEnd"/>
      <w:r>
        <w:t xml:space="preserve"> “</w:t>
      </w:r>
      <w:proofErr w:type="spellStart"/>
      <w:r>
        <w:t>logged_in</w:t>
      </w:r>
      <w:proofErr w:type="spellEnd"/>
      <w:r>
        <w:t xml:space="preserve">”, then the second rule will test whether the </w:t>
      </w:r>
      <w:proofErr w:type="spellStart"/>
      <w:r>
        <w:t>flowbit</w:t>
      </w:r>
      <w:proofErr w:type="spellEnd"/>
      <w:r>
        <w:t xml:space="preserve"> has been set on the same TCP connection along with the “LIST” content match. Something to note is the </w:t>
      </w:r>
      <w:proofErr w:type="spellStart"/>
      <w:r>
        <w:t>flowbits</w:t>
      </w:r>
      <w:proofErr w:type="spellEnd"/>
      <w:r>
        <w:t xml:space="preserve"> rule “</w:t>
      </w:r>
      <w:proofErr w:type="spellStart"/>
      <w:r>
        <w:t>noalert</w:t>
      </w:r>
      <w:proofErr w:type="spellEnd"/>
      <w:r>
        <w:t>” will suppress the alert from the first rule and so if</w:t>
      </w:r>
      <w:r w:rsidR="000578FA">
        <w:t xml:space="preserve"> </w:t>
      </w:r>
      <w:r>
        <w:t xml:space="preserve">triggered it will only signal internally to Snort that a needed precondition for the second signature has been met. </w:t>
      </w:r>
    </w:p>
    <w:p w14:paraId="455DA87D" w14:textId="3ED2C460" w:rsidR="60394DF8" w:rsidRPr="00B530B1" w:rsidRDefault="006F79FF" w:rsidP="3D987E06">
      <w:pPr>
        <w:spacing w:line="480" w:lineRule="auto"/>
        <w:ind w:firstLine="720"/>
      </w:pPr>
      <w:r>
        <w:t xml:space="preserve">It is the second signature that causes an alert to be generated if it is triggered. Another thing to note is that the </w:t>
      </w:r>
      <w:proofErr w:type="spellStart"/>
      <w:r>
        <w:t>flowbit</w:t>
      </w:r>
      <w:proofErr w:type="spellEnd"/>
      <w:r>
        <w:t xml:space="preserve"> “</w:t>
      </w:r>
      <w:proofErr w:type="spellStart"/>
      <w:r>
        <w:t>logged_in</w:t>
      </w:r>
      <w:proofErr w:type="spellEnd"/>
      <w:r>
        <w:t xml:space="preserve">” </w:t>
      </w:r>
      <w:proofErr w:type="spellStart"/>
      <w:r>
        <w:t>flowbit</w:t>
      </w:r>
      <w:proofErr w:type="spellEnd"/>
      <w:r>
        <w:t xml:space="preserve"> is set on traffic returned to the client from the IMAP server versus the “</w:t>
      </w:r>
      <w:proofErr w:type="spellStart"/>
      <w:r>
        <w:t>isset</w:t>
      </w:r>
      <w:proofErr w:type="spellEnd"/>
      <w:r>
        <w:t>” criteria</w:t>
      </w:r>
      <w:r w:rsidR="007C18A2">
        <w:t>,</w:t>
      </w:r>
      <w:r>
        <w:t xml:space="preserve"> which tests the “</w:t>
      </w:r>
      <w:proofErr w:type="spellStart"/>
      <w:r>
        <w:t>logged_in</w:t>
      </w:r>
      <w:proofErr w:type="spellEnd"/>
      <w:r>
        <w:t xml:space="preserve">” </w:t>
      </w:r>
      <w:proofErr w:type="spellStart"/>
      <w:r>
        <w:t>flowbit</w:t>
      </w:r>
      <w:proofErr w:type="spellEnd"/>
      <w:r>
        <w:t xml:space="preserve"> in the second rule on traffic coming from the client. This illustrates the ability of </w:t>
      </w:r>
      <w:proofErr w:type="spellStart"/>
      <w:r>
        <w:t>flowbits</w:t>
      </w:r>
      <w:proofErr w:type="spellEnd"/>
      <w:r>
        <w:t xml:space="preserve"> to place match criteria on communications emanating from both sides of a connection. </w:t>
      </w:r>
      <w:r w:rsidR="006D3A1B" w:rsidRPr="00B530B1">
        <w:t xml:space="preserve">Due to </w:t>
      </w:r>
      <w:proofErr w:type="spellStart"/>
      <w:r w:rsidR="006D3A1B" w:rsidRPr="00B530B1">
        <w:t>flowbits</w:t>
      </w:r>
      <w:proofErr w:type="spellEnd"/>
      <w:r w:rsidR="006D3A1B" w:rsidRPr="00B530B1">
        <w:t xml:space="preserve"> inability to apply </w:t>
      </w:r>
      <w:r w:rsidR="006D3A1B" w:rsidRPr="00B530B1">
        <w:lastRenderedPageBreak/>
        <w:t>across multiple TCP connections it can become exploited.</w:t>
      </w:r>
      <w:r w:rsidR="00E1753B" w:rsidRPr="00B530B1">
        <w:t xml:space="preserve"> </w:t>
      </w:r>
      <w:r w:rsidR="00280678" w:rsidRPr="00B530B1">
        <w:t xml:space="preserve">It can only apply within single TCP connections or single UDP conversations (forward and reverse flows). So, it is not possible to set a </w:t>
      </w:r>
      <w:proofErr w:type="spellStart"/>
      <w:r w:rsidR="00280678" w:rsidRPr="00B530B1">
        <w:t>flowbit</w:t>
      </w:r>
      <w:proofErr w:type="spellEnd"/>
      <w:r w:rsidR="00280678" w:rsidRPr="00B530B1">
        <w:t xml:space="preserve"> on one TCP connection and then test whether this </w:t>
      </w:r>
      <w:proofErr w:type="spellStart"/>
      <w:r w:rsidR="00280678" w:rsidRPr="00B530B1">
        <w:t>flowbit</w:t>
      </w:r>
      <w:proofErr w:type="spellEnd"/>
      <w:r w:rsidR="00280678" w:rsidRPr="00B530B1">
        <w:t xml:space="preserve"> is set in </w:t>
      </w:r>
      <w:proofErr w:type="gramStart"/>
      <w:r w:rsidR="00280678" w:rsidRPr="00B530B1">
        <w:t>a completely separate</w:t>
      </w:r>
      <w:proofErr w:type="gramEnd"/>
      <w:r w:rsidR="00280678" w:rsidRPr="00B530B1">
        <w:t xml:space="preserve"> connection</w:t>
      </w:r>
      <w:r w:rsidR="00B530B1">
        <w:rPr>
          <w:b/>
          <w:bCs/>
        </w:rPr>
        <w:t xml:space="preserve"> </w:t>
      </w:r>
      <w:r w:rsidR="00F969CF" w:rsidRPr="00B530B1">
        <w:t>(</w:t>
      </w:r>
      <w:r w:rsidR="00B530B1" w:rsidRPr="233BFD59">
        <w:t>Rash</w:t>
      </w:r>
      <w:r w:rsidR="00F969CF">
        <w:t>).</w:t>
      </w:r>
    </w:p>
    <w:p w14:paraId="27E5E28D" w14:textId="2139F518" w:rsidR="1C88E766" w:rsidRPr="008F6A43" w:rsidRDefault="002B76C2" w:rsidP="0CA783CA">
      <w:pPr>
        <w:spacing w:line="480" w:lineRule="auto"/>
        <w:ind w:firstLine="720"/>
      </w:pPr>
      <w:r>
        <w:t>Another type of obfuscation attack is Insertion attack</w:t>
      </w:r>
      <w:r w:rsidR="00C758ED">
        <w:t>, t</w:t>
      </w:r>
      <w:r w:rsidR="60394DF8" w:rsidRPr="008F6A43">
        <w:t xml:space="preserve">his type of attack tricks the IDS. It inserts an invalid packet like in the example below with the packet “X” and while the End Host can detect it the IDS </w:t>
      </w:r>
      <w:proofErr w:type="gramStart"/>
      <w:r w:rsidR="60394DF8" w:rsidRPr="008F6A43">
        <w:t>doesn’t</w:t>
      </w:r>
      <w:proofErr w:type="gramEnd"/>
      <w:r w:rsidR="60394DF8" w:rsidRPr="008F6A43">
        <w:t xml:space="preserve"> thus giving different streams to the IDS and target hosts (</w:t>
      </w:r>
      <w:proofErr w:type="spellStart"/>
      <w:r w:rsidR="00A7129C" w:rsidRPr="182A8049">
        <w:t>Sumit</w:t>
      </w:r>
      <w:proofErr w:type="spellEnd"/>
      <w:r w:rsidR="00A7129C" w:rsidRPr="182A8049">
        <w:t xml:space="preserve"> Siddharth</w:t>
      </w:r>
      <w:r w:rsidR="60394DF8" w:rsidRPr="008F6A43">
        <w:t>). This type of attack occurs when NIDS is less strict in processing packets than the internal network.</w:t>
      </w:r>
    </w:p>
    <w:p w14:paraId="7EA5C3A9" w14:textId="38219C37" w:rsidR="1C88E766" w:rsidRPr="008F6A43" w:rsidRDefault="1C88E766" w:rsidP="1C88E766">
      <w:pPr>
        <w:spacing w:line="480" w:lineRule="auto"/>
      </w:pPr>
    </w:p>
    <w:p w14:paraId="74BF4F4B" w14:textId="7D2ED27F" w:rsidR="00AB72A1" w:rsidRDefault="2D3B082F" w:rsidP="25B5BC73">
      <w:pPr>
        <w:spacing w:line="480" w:lineRule="auto"/>
        <w:jc w:val="center"/>
      </w:pPr>
      <w:r>
        <w:rPr>
          <w:noProof/>
        </w:rPr>
        <w:drawing>
          <wp:inline distT="0" distB="0" distL="0" distR="0" wp14:anchorId="6F2DC991" wp14:editId="5FAB2825">
            <wp:extent cx="4572000" cy="2000250"/>
            <wp:effectExtent l="0" t="0" r="0" b="0"/>
            <wp:docPr id="8539264" name="Picture 92290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901228"/>
                    <pic:cNvPicPr/>
                  </pic:nvPicPr>
                  <pic:blipFill>
                    <a:blip r:embed="rId13">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17C5042B" w14:textId="2990481E" w:rsidR="00A7129C" w:rsidRPr="00E031B2" w:rsidRDefault="2C777ACC" w:rsidP="38B1E208">
      <w:pPr>
        <w:jc w:val="center"/>
      </w:pPr>
      <w:r>
        <w:t xml:space="preserve">Fig. 3. Snort Rule </w:t>
      </w:r>
    </w:p>
    <w:p w14:paraId="10EF5226" w14:textId="545CDF02" w:rsidR="00AB72A1" w:rsidRDefault="10812BC1" w:rsidP="23F5A469">
      <w:pPr>
        <w:jc w:val="center"/>
      </w:pPr>
      <w:r>
        <w:t>Udacity. “</w:t>
      </w:r>
      <w:r w:rsidRPr="3C846599">
        <w:rPr>
          <w:i/>
          <w:iCs/>
        </w:rPr>
        <w:t>Intro to Information Securit</w:t>
      </w:r>
      <w:r w:rsidR="67CBA3C5" w:rsidRPr="3C846599">
        <w:rPr>
          <w:i/>
          <w:iCs/>
        </w:rPr>
        <w:t>y</w:t>
      </w:r>
      <w:r>
        <w:t xml:space="preserve">” </w:t>
      </w:r>
    </w:p>
    <w:p w14:paraId="193BF0D2" w14:textId="0A9B2CF5" w:rsidR="00AB72A1" w:rsidRDefault="10812BC1" w:rsidP="23F5A469">
      <w:pPr>
        <w:jc w:val="center"/>
      </w:pPr>
      <w:r w:rsidRPr="3C846599">
        <w:rPr>
          <w:i/>
          <w:iCs/>
        </w:rPr>
        <w:t>Udacity</w:t>
      </w:r>
      <w:r>
        <w:t xml:space="preserve">, 2016, </w:t>
      </w:r>
      <w:hyperlink r:id="rId14">
        <w:r w:rsidRPr="3C846599">
          <w:rPr>
            <w:rStyle w:val="Hyperlink"/>
          </w:rPr>
          <w:t>www.udacity.com/cours/ud459</w:t>
        </w:r>
      </w:hyperlink>
      <w:r>
        <w:t>.</w:t>
      </w:r>
    </w:p>
    <w:p w14:paraId="10E9D0D3" w14:textId="48E53C6A" w:rsidR="23F5A469" w:rsidRDefault="23F5A469" w:rsidP="23F5A469">
      <w:pPr>
        <w:jc w:val="center"/>
      </w:pPr>
    </w:p>
    <w:p w14:paraId="3F7FAD28" w14:textId="51FA24E1" w:rsidR="60394DF8" w:rsidRPr="008F6A43" w:rsidRDefault="60394DF8" w:rsidP="53F07E8A">
      <w:pPr>
        <w:spacing w:line="480" w:lineRule="auto"/>
        <w:ind w:firstLine="720"/>
      </w:pPr>
      <w:r w:rsidRPr="008F6A43">
        <w:t xml:space="preserve">Another similar attack to the Insert attack method is Evasion, in which an attacker will send different packets just like the figure above but in this case instead of the End Host rejecting the packet, it is the IDS that rejects the packet and the End Host which accepts it, giving different streams yet again to the IDS and End Host. Evasion occurs due to NIDS being stricter in </w:t>
      </w:r>
      <w:r w:rsidRPr="008F6A43">
        <w:lastRenderedPageBreak/>
        <w:t>processing packets than the internal network thus allowing the End Host to accept packets that were rejected by NIDS.</w:t>
      </w:r>
    </w:p>
    <w:p w14:paraId="00711736" w14:textId="7429112E" w:rsidR="60394DF8" w:rsidRPr="008F6A43" w:rsidRDefault="2D3B082F" w:rsidP="53F07E8A">
      <w:pPr>
        <w:spacing w:line="480" w:lineRule="auto"/>
        <w:ind w:firstLine="720"/>
      </w:pPr>
      <w:r>
        <w:t xml:space="preserve">But for </w:t>
      </w:r>
      <w:r w:rsidR="595081B6">
        <w:t xml:space="preserve">either </w:t>
      </w:r>
      <w:r>
        <w:t>of these two techniques to be successful the attacker must also use something called packet fragmentation which is when an attack stream is broken down into smaller ones. These two types of techniques mostly exploit network and protocol ambiguities at the NIDS. The vagueness in the way in which it interprets the header field, handles the header options, and reassembles the fragments. Some examples of these ambiguities are TTL, Data, Length, and IP Frag Offset.</w:t>
      </w:r>
    </w:p>
    <w:p w14:paraId="22181350" w14:textId="334D9CC7" w:rsidR="60394DF8" w:rsidRPr="008F6A43" w:rsidRDefault="7C022A51" w:rsidP="730A54E3">
      <w:pPr>
        <w:spacing w:line="480" w:lineRule="auto"/>
        <w:ind w:firstLine="720"/>
      </w:pPr>
      <w:r>
        <w:t>Now we can move onto fragmentation,</w:t>
      </w:r>
      <w:r w:rsidR="716C3EA9">
        <w:t xml:space="preserve"> </w:t>
      </w:r>
      <w:r>
        <w:t>t</w:t>
      </w:r>
      <w:r w:rsidR="60394DF8">
        <w:t>here</w:t>
      </w:r>
      <w:r w:rsidR="60394DF8" w:rsidRPr="008F6A43">
        <w:t xml:space="preserve"> are two type of fragmentation methods</w:t>
      </w:r>
      <w:ins w:id="2" w:author="RYAN BOEHME" w:date="2020-06-30T03:38:00Z">
        <w:r w:rsidR="09C223E6" w:rsidRPr="008F6A43">
          <w:t>,</w:t>
        </w:r>
      </w:ins>
      <w:r w:rsidR="60394DF8" w:rsidRPr="008F6A43">
        <w:t xml:space="preserve"> one which will overwrite a section of the previous fragment and the other method which will completely overwrite a fragment.</w:t>
      </w:r>
      <w:r w:rsidR="5CD41F06">
        <w:t xml:space="preserve"> </w:t>
      </w:r>
      <w:r w:rsidR="60394DF8" w:rsidRPr="008F6A43">
        <w:t xml:space="preserve">In </w:t>
      </w:r>
      <w:r w:rsidR="621440F0" w:rsidRPr="008F6A43">
        <w:t>both methods, an attacker</w:t>
      </w:r>
      <w:r w:rsidR="60394DF8" w:rsidRPr="008F6A43">
        <w:t xml:space="preserve"> sends malicious traffic that is split into such small pieces that it does not trigger</w:t>
      </w:r>
      <w:r w:rsidR="2999C229" w:rsidRPr="008F6A43">
        <w:t xml:space="preserve"> the</w:t>
      </w:r>
      <w:r w:rsidR="60394DF8" w:rsidRPr="008F6A43">
        <w:t xml:space="preserve"> NIDS; this is successful against NIDS that don’t reconstruct packets before checking them against the signature rules.</w:t>
      </w:r>
    </w:p>
    <w:p w14:paraId="3334999E" w14:textId="2B70AA5A" w:rsidR="36F385DF" w:rsidRDefault="36F385DF" w:rsidP="730A54E3">
      <w:pPr>
        <w:spacing w:line="480" w:lineRule="auto"/>
        <w:ind w:firstLine="720"/>
      </w:pPr>
      <w:r w:rsidRPr="008F6A43">
        <w:t>Another</w:t>
      </w:r>
      <w:r w:rsidR="60394DF8" w:rsidRPr="008F6A43">
        <w:t xml:space="preserve"> way to use this method is by sending small packet pieces </w:t>
      </w:r>
      <w:r w:rsidR="4C6C0C4B" w:rsidRPr="008F6A43">
        <w:t>over a long period of time in order to avoid an IDS “event horizon” or monitoring period in which an IDS will look for subsequent signatures that match an attack.</w:t>
      </w:r>
      <w:r w:rsidR="60394DF8" w:rsidRPr="008F6A43">
        <w:t xml:space="preserve"> </w:t>
      </w:r>
      <w:r w:rsidR="39FED025" w:rsidRPr="008F6A43">
        <w:t xml:space="preserve">Yet </w:t>
      </w:r>
      <w:r w:rsidR="00007C0C" w:rsidRPr="008F6A43">
        <w:t>another</w:t>
      </w:r>
      <w:r w:rsidR="60394DF8" w:rsidRPr="008F6A43">
        <w:t xml:space="preserve"> way to use fragmentation is </w:t>
      </w:r>
      <w:r w:rsidR="7780BEA0" w:rsidRPr="008F6A43">
        <w:t xml:space="preserve">sending the </w:t>
      </w:r>
      <w:r w:rsidR="60394DF8" w:rsidRPr="008F6A43">
        <w:t>packets out of the order to confuse the simple packet re-assemblers but not the End Host computer (</w:t>
      </w:r>
      <w:r w:rsidR="0055059E" w:rsidRPr="5F394306">
        <w:t xml:space="preserve">Cheng, Lin, </w:t>
      </w:r>
      <w:r w:rsidR="00DA406A" w:rsidRPr="5F394306">
        <w:t xml:space="preserve">Lai, </w:t>
      </w:r>
      <w:r w:rsidR="001A6151" w:rsidRPr="5F394306">
        <w:t xml:space="preserve">and </w:t>
      </w:r>
      <w:proofErr w:type="spellStart"/>
      <w:proofErr w:type="gramStart"/>
      <w:r w:rsidR="00DA406A" w:rsidRPr="5F394306">
        <w:t>P.</w:t>
      </w:r>
      <w:r w:rsidR="001A6151" w:rsidRPr="5F394306">
        <w:t>Lin</w:t>
      </w:r>
      <w:proofErr w:type="spellEnd"/>
      <w:proofErr w:type="gramEnd"/>
      <w:r w:rsidR="60394DF8" w:rsidRPr="008F6A43">
        <w:t>).</w:t>
      </w:r>
      <w:r w:rsidR="00AB0882">
        <w:t xml:space="preserve"> </w:t>
      </w:r>
      <w:r w:rsidR="00C842D4">
        <w:t>The illustration below</w:t>
      </w:r>
      <w:r w:rsidR="00533564">
        <w:t xml:space="preserve"> provides an example of how fragmentation </w:t>
      </w:r>
      <w:r w:rsidR="00C842D4">
        <w:t>might look.</w:t>
      </w:r>
    </w:p>
    <w:p w14:paraId="7E9D7C24" w14:textId="3A78394E" w:rsidR="00ED7928" w:rsidRPr="008F6A43" w:rsidRDefault="00ED7928" w:rsidP="00D0279C">
      <w:pPr>
        <w:spacing w:line="480" w:lineRule="auto"/>
        <w:jc w:val="center"/>
      </w:pPr>
      <w:r>
        <w:rPr>
          <w:noProof/>
        </w:rPr>
        <w:lastRenderedPageBreak/>
        <w:drawing>
          <wp:inline distT="0" distB="0" distL="0" distR="0" wp14:anchorId="4FBEB1A2" wp14:editId="5EC49309">
            <wp:extent cx="5215468" cy="2783254"/>
            <wp:effectExtent l="0" t="0" r="4445" b="0"/>
            <wp:docPr id="2133497133"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215468" cy="2783254"/>
                    </a:xfrm>
                    <a:prstGeom prst="rect">
                      <a:avLst/>
                    </a:prstGeom>
                  </pic:spPr>
                </pic:pic>
              </a:graphicData>
            </a:graphic>
          </wp:inline>
        </w:drawing>
      </w:r>
    </w:p>
    <w:p w14:paraId="6C38CBBD" w14:textId="5966C358" w:rsidR="00C17966" w:rsidRDefault="5FA03839" w:rsidP="626284DE">
      <w:pPr>
        <w:jc w:val="center"/>
      </w:pPr>
      <w:r>
        <w:t xml:space="preserve">Fig. 4. Fragmentation </w:t>
      </w:r>
    </w:p>
    <w:p w14:paraId="1734B05D" w14:textId="52BF3863" w:rsidR="00C17966" w:rsidRDefault="1391F7F9" w:rsidP="0E5CB35D">
      <w:pPr>
        <w:jc w:val="center"/>
        <w:rPr>
          <w:rFonts w:eastAsiaTheme="minorEastAsia"/>
        </w:rPr>
      </w:pPr>
      <w:r>
        <w:t xml:space="preserve">McAfee. “2019.” </w:t>
      </w:r>
      <w:r w:rsidRPr="3C846599">
        <w:rPr>
          <w:i/>
          <w:iCs/>
        </w:rPr>
        <w:t>Combating Advanced Evasion Techniques with</w:t>
      </w:r>
      <w:r w:rsidR="667D65FF" w:rsidRPr="3C846599">
        <w:rPr>
          <w:i/>
          <w:iCs/>
        </w:rPr>
        <w:t xml:space="preserve"> Network Security Platform</w:t>
      </w:r>
      <w:r w:rsidR="3E2F498E">
        <w:t xml:space="preserve">, </w:t>
      </w:r>
      <w:r>
        <w:t>McAfee, 2019, kc.</w:t>
      </w:r>
      <w:r w:rsidR="1946E24B">
        <w:t>mcafee.com</w:t>
      </w:r>
      <w:r>
        <w:t>/corporate/index?page=content&amp;id=KB92003&amp;locale=en_US.</w:t>
      </w:r>
    </w:p>
    <w:p w14:paraId="293F3456" w14:textId="622EF92C" w:rsidR="00C17966" w:rsidRDefault="00C17966" w:rsidP="0B909CEF">
      <w:pPr>
        <w:spacing w:line="480" w:lineRule="auto"/>
        <w:jc w:val="center"/>
      </w:pPr>
    </w:p>
    <w:p w14:paraId="122730DF" w14:textId="367FACC6" w:rsidR="60394DF8" w:rsidRPr="008F6A43" w:rsidRDefault="60394DF8" w:rsidP="2F9B585F">
      <w:pPr>
        <w:spacing w:line="480" w:lineRule="auto"/>
        <w:ind w:firstLine="720"/>
      </w:pPr>
      <w:r w:rsidRPr="008F6A43">
        <w:t xml:space="preserve">Another obfuscation method is Polymorphic Shellcode, which allows the attacker to maintain the original algorithm in place while simultaneously mutating to create a unique pattern that </w:t>
      </w:r>
      <w:proofErr w:type="gramStart"/>
      <w:r w:rsidRPr="008F6A43">
        <w:t>won’t</w:t>
      </w:r>
      <w:proofErr w:type="gramEnd"/>
      <w:r w:rsidRPr="008F6A43">
        <w:t xml:space="preserve"> be found in the IDS system. This method works well to avoid SNORT rules as well as other NIDS tools. </w:t>
      </w:r>
    </w:p>
    <w:p w14:paraId="06C437F3" w14:textId="0A9A4C05" w:rsidR="60394DF8" w:rsidRPr="008F6A43" w:rsidRDefault="60394DF8" w:rsidP="3F6C7C1E">
      <w:pPr>
        <w:spacing w:line="480" w:lineRule="auto"/>
        <w:ind w:firstLine="720"/>
      </w:pPr>
      <w:r w:rsidRPr="008F6A43">
        <w:t>The way in which this technique works is by encrypting strings or malicious code inside of the shellcode. Due to the NIDS signature rules looking only for commonly used strings, the attacker can evade without being detected. Not only is the bad code encrypted but the common strings</w:t>
      </w:r>
      <w:r w:rsidR="1FBAE54A" w:rsidRPr="008F6A43">
        <w:t xml:space="preserve"> are</w:t>
      </w:r>
      <w:r w:rsidRPr="008F6A43">
        <w:t xml:space="preserve"> as well. </w:t>
      </w:r>
    </w:p>
    <w:p w14:paraId="49C7C904" w14:textId="575A18A4" w:rsidR="1C88E766" w:rsidRPr="008F6A43" w:rsidRDefault="1C88E766" w:rsidP="1C88E766">
      <w:pPr>
        <w:spacing w:line="480" w:lineRule="auto"/>
      </w:pPr>
    </w:p>
    <w:p w14:paraId="79C7FC9D" w14:textId="48233A0B" w:rsidR="60394DF8" w:rsidRPr="008F6A43" w:rsidRDefault="2D3B082F" w:rsidP="1C88E766">
      <w:pPr>
        <w:spacing w:line="480" w:lineRule="auto"/>
        <w:jc w:val="center"/>
      </w:pPr>
      <w:r>
        <w:rPr>
          <w:noProof/>
        </w:rPr>
        <w:lastRenderedPageBreak/>
        <w:drawing>
          <wp:inline distT="0" distB="0" distL="0" distR="0" wp14:anchorId="467EA9A4" wp14:editId="40B8D0A2">
            <wp:extent cx="4572000" cy="1076325"/>
            <wp:effectExtent l="0" t="0" r="0" b="0"/>
            <wp:docPr id="1716769132" name="Picture 146674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741182"/>
                    <pic:cNvPicPr/>
                  </pic:nvPicPr>
                  <pic:blipFill>
                    <a:blip r:embed="rId16">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57FAC737" w14:textId="773EF4D2" w:rsidR="00D0279C" w:rsidRDefault="4CAEC3A7" w:rsidP="22FEE84C">
      <w:pPr>
        <w:jc w:val="center"/>
      </w:pPr>
      <w:r>
        <w:t xml:space="preserve">Fig. 5. Polymorphic Shellcode </w:t>
      </w:r>
    </w:p>
    <w:p w14:paraId="47B8100D" w14:textId="45EE48B2" w:rsidR="00D0279C" w:rsidRPr="008F6A43" w:rsidRDefault="225E21D1" w:rsidP="280A7EE4">
      <w:pPr>
        <w:ind w:left="720"/>
        <w:jc w:val="center"/>
        <w:rPr>
          <w:rFonts w:eastAsiaTheme="minorEastAsia"/>
        </w:rPr>
      </w:pPr>
      <w:r>
        <w:t xml:space="preserve">Damian, Tudor, director. </w:t>
      </w:r>
      <w:r w:rsidR="003D3780" w:rsidRPr="002D81DB">
        <w:rPr>
          <w:i/>
          <w:iCs/>
        </w:rPr>
        <w:t>IDS Evasion Techniques</w:t>
      </w:r>
      <w:r w:rsidR="003D3780">
        <w:t xml:space="preserve">, </w:t>
      </w:r>
      <w:proofErr w:type="spellStart"/>
      <w:r w:rsidR="003D3780">
        <w:t>Def</w:t>
      </w:r>
      <w:r w:rsidR="006650B6">
        <w:t>Camp</w:t>
      </w:r>
      <w:proofErr w:type="spellEnd"/>
      <w:r w:rsidR="006650B6">
        <w:t xml:space="preserve"> 2015</w:t>
      </w:r>
      <w:r>
        <w:t>, 2015, www.youtube.com/watch?v=aQH0DZnJ240.</w:t>
      </w:r>
    </w:p>
    <w:p w14:paraId="5841422E" w14:textId="4DBF8800" w:rsidR="1C88E766" w:rsidRPr="008F6A43" w:rsidRDefault="1C88E766" w:rsidP="279B6BE5">
      <w:pPr>
        <w:ind w:left="720"/>
        <w:jc w:val="center"/>
      </w:pPr>
    </w:p>
    <w:p w14:paraId="71F21F5C" w14:textId="2C55DA79" w:rsidR="60394DF8" w:rsidRPr="008F6A43" w:rsidRDefault="2D3B082F" w:rsidP="3F6C7C1E">
      <w:pPr>
        <w:spacing w:line="480" w:lineRule="auto"/>
        <w:ind w:firstLine="720"/>
      </w:pPr>
      <w:r>
        <w:t>Due to there being many ways to mutate a shellcode, detecting polymorphic shellcode becomes hard.  “An IPS may need to decrypt the encrypted code to restore the original signature, or even emulate the code execution (e.g., on a sandbox that emulates the execution on the target hosts) to find malicious behavior. The tasks of restore the shell code semantics on-line are therefore computationally expensive and burden the load of an IPS</w:t>
      </w:r>
      <w:commentRangeStart w:id="3"/>
      <w:r>
        <w:t>.</w:t>
      </w:r>
      <w:commentRangeEnd w:id="3"/>
      <w:r w:rsidR="60394DF8">
        <w:rPr>
          <w:rStyle w:val="CommentReference"/>
        </w:rPr>
        <w:commentReference w:id="3"/>
      </w:r>
      <w:r>
        <w:t xml:space="preserve"> </w:t>
      </w:r>
      <w:r w:rsidR="51B805EB">
        <w:t>An important</w:t>
      </w:r>
      <w:r w:rsidR="7240857E">
        <w:t xml:space="preserve"> </w:t>
      </w:r>
      <w:r w:rsidR="51B805EB">
        <w:t>note is that IPS do not have th</w:t>
      </w:r>
      <w:r w:rsidR="7240857E">
        <w:t>e</w:t>
      </w:r>
      <w:r w:rsidR="51B805EB">
        <w:t xml:space="preserve"> capability to read encryp</w:t>
      </w:r>
      <w:r w:rsidR="7D010E59">
        <w:t>tion as it does not have a signature</w:t>
      </w:r>
      <w:r w:rsidR="3AD23D10">
        <w:t xml:space="preserve">. A possible defense is to set rules to look for high entropy traffic on certain </w:t>
      </w:r>
      <w:r w:rsidR="7240857E">
        <w:t>ports</w:t>
      </w:r>
      <w:r w:rsidR="6624ED29">
        <w:t xml:space="preserve"> </w:t>
      </w:r>
      <w:proofErr w:type="gramStart"/>
      <w:r w:rsidR="6624ED29">
        <w:t>in order to</w:t>
      </w:r>
      <w:proofErr w:type="gramEnd"/>
      <w:r w:rsidR="6624ED29">
        <w:t xml:space="preserve"> catch encrypted traffic</w:t>
      </w:r>
      <w:r w:rsidR="7240857E">
        <w:t xml:space="preserve">. </w:t>
      </w:r>
      <w:r>
        <w:t>(</w:t>
      </w:r>
      <w:r w:rsidR="7240857E">
        <w:t xml:space="preserve">Cheng, Lin, Lai, and </w:t>
      </w:r>
      <w:proofErr w:type="spellStart"/>
      <w:proofErr w:type="gramStart"/>
      <w:r w:rsidR="7240857E">
        <w:t>P.Lin</w:t>
      </w:r>
      <w:proofErr w:type="spellEnd"/>
      <w:proofErr w:type="gramEnd"/>
      <w:r>
        <w:t>).</w:t>
      </w:r>
    </w:p>
    <w:p w14:paraId="51AA61A3" w14:textId="5B87A609" w:rsidR="000D305D" w:rsidRPr="008F6A43" w:rsidRDefault="3E4277B6" w:rsidP="1C88E766">
      <w:pPr>
        <w:spacing w:line="480" w:lineRule="auto"/>
        <w:ind w:firstLine="720"/>
      </w:pPr>
      <w:r>
        <w:t>While one could theoretically spend the time to write an infinite amount of rules to catch all the various permutations that arise due to obfuscation and evasion attacks, t</w:t>
      </w:r>
      <w:r w:rsidR="131B1EEF">
        <w:t xml:space="preserve">he only true solution for catching these attacks is to </w:t>
      </w:r>
      <w:r w:rsidR="4F41E439">
        <w:t>adopt an “defense in depth” approach</w:t>
      </w:r>
      <w:r w:rsidR="62F507D3">
        <w:t xml:space="preserve">. A security analyst must use a variety of tools to catch attacks as they are in transit as well as when they hit their target systems. Additionally, there are tools that </w:t>
      </w:r>
      <w:r w:rsidR="7C5FFE4C">
        <w:t>scan for vulnerabilities in IDS systems that act as a secondary validation to the signature and rules libraries to ensure proper administration is accounted for.</w:t>
      </w:r>
      <w:r w:rsidR="6794F08F">
        <w:t> </w:t>
      </w:r>
      <w:proofErr w:type="gramStart"/>
      <w:r w:rsidR="78689CA0">
        <w:t>Th</w:t>
      </w:r>
      <w:r w:rsidR="53B3F90C">
        <w:t>at</w:t>
      </w:r>
      <w:r w:rsidR="78689CA0">
        <w:t xml:space="preserve"> being said, it</w:t>
      </w:r>
      <w:proofErr w:type="gramEnd"/>
      <w:r w:rsidR="78689CA0">
        <w:t xml:space="preserve"> still cannot account for zero-day attacks or the extreme resource requirements needed to make an impenetrable </w:t>
      </w:r>
      <w:r w:rsidR="6BD194AB">
        <w:t>signature-based</w:t>
      </w:r>
      <w:r w:rsidR="78689CA0">
        <w:t xml:space="preserve"> NIDS.</w:t>
      </w:r>
    </w:p>
    <w:p w14:paraId="77CFEF2D" w14:textId="147EEFC9" w:rsidR="00E608EA" w:rsidRPr="008F6A43" w:rsidRDefault="00C60FD8" w:rsidP="4172E0E9">
      <w:pPr>
        <w:spacing w:line="480" w:lineRule="auto"/>
        <w:ind w:firstLine="720"/>
      </w:pPr>
      <w:r>
        <w:lastRenderedPageBreak/>
        <w:t xml:space="preserve">As it became evident that the rigidity of </w:t>
      </w:r>
      <w:r w:rsidR="00A95C22">
        <w:t>signature-based</w:t>
      </w:r>
      <w:r>
        <w:t xml:space="preserve"> detection systems </w:t>
      </w:r>
      <w:r w:rsidR="00EC6F73">
        <w:t>could not keep up with the ever</w:t>
      </w:r>
      <w:r w:rsidR="7E1CDF41">
        <w:t>-</w:t>
      </w:r>
      <w:r w:rsidR="00EC6F73">
        <w:t xml:space="preserve">changing landscape of cybersecurity, </w:t>
      </w:r>
      <w:r w:rsidR="00F74473">
        <w:t xml:space="preserve">researchers looked towards new ways of detecting attacks that did not fit a very specific pattern. The idea that attacks could be </w:t>
      </w:r>
      <w:r w:rsidR="00427DFF">
        <w:t xml:space="preserve">detected by determining </w:t>
      </w:r>
      <w:r w:rsidR="00567CA4">
        <w:t xml:space="preserve">themes and behaviors </w:t>
      </w:r>
      <w:r w:rsidR="000E58AA">
        <w:t xml:space="preserve">led to development of </w:t>
      </w:r>
      <w:r w:rsidR="00A95C22">
        <w:t>anomaly-based</w:t>
      </w:r>
      <w:r w:rsidR="000E58AA">
        <w:t xml:space="preserve"> systems. While early research showed that these new systems </w:t>
      </w:r>
      <w:r w:rsidR="00AB5E53">
        <w:t xml:space="preserve">were significantly more flexible in determining new attacks or unrecognized </w:t>
      </w:r>
      <w:r w:rsidR="00BB7EF2">
        <w:t>malicious behavior, they also came with a host of their own problems.</w:t>
      </w:r>
    </w:p>
    <w:p w14:paraId="26C5678B" w14:textId="52020AE8" w:rsidR="0B909CEF" w:rsidRDefault="0B909CEF" w:rsidP="0B909CEF">
      <w:pPr>
        <w:spacing w:line="480" w:lineRule="auto"/>
        <w:ind w:firstLine="720"/>
      </w:pPr>
    </w:p>
    <w:p w14:paraId="03052E9B" w14:textId="3729E911" w:rsidR="2326756C" w:rsidRPr="008F6A43" w:rsidRDefault="7EFEA6A8" w:rsidP="00D16CD8">
      <w:pPr>
        <w:spacing w:line="480" w:lineRule="auto"/>
        <w:ind w:firstLine="720"/>
        <w:jc w:val="center"/>
      </w:pPr>
      <w:r>
        <w:rPr>
          <w:noProof/>
        </w:rPr>
        <w:drawing>
          <wp:inline distT="0" distB="0" distL="0" distR="0" wp14:anchorId="33E83B50" wp14:editId="7F24C4F9">
            <wp:extent cx="4572000" cy="3390900"/>
            <wp:effectExtent l="0" t="0" r="0" b="8255"/>
            <wp:docPr id="412140715" name="Picture 2091572458" descr="lksadfljk;asdfkl;jsdaflk;jsd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5724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38CEF43A" w14:textId="3107722A" w:rsidR="00C50754" w:rsidRDefault="0F44B5A4" w:rsidP="2537C348">
      <w:pPr>
        <w:ind w:firstLine="720"/>
        <w:jc w:val="center"/>
      </w:pPr>
      <w:r w:rsidRPr="00E031B2">
        <w:t>Fig 6. Graphic illustrating basic function of ML algorithm, with acceptable loss values</w:t>
      </w:r>
      <w:r w:rsidR="00C50754">
        <w:t xml:space="preserve"> </w:t>
      </w:r>
      <w:proofErr w:type="spellStart"/>
      <w:r w:rsidR="2E0EC25B">
        <w:t>Allemang</w:t>
      </w:r>
      <w:proofErr w:type="spellEnd"/>
      <w:r w:rsidR="2E0EC25B">
        <w:t xml:space="preserve">, Dean. </w:t>
      </w:r>
      <w:r w:rsidR="2E0EC25B" w:rsidRPr="7B7AC2B7">
        <w:rPr>
          <w:i/>
          <w:iCs/>
        </w:rPr>
        <w:t>The Role of a Graph Data Appliance in Machine Learning</w:t>
      </w:r>
      <w:r w:rsidR="2E0EC25B">
        <w:t xml:space="preserve">, CRAY a </w:t>
      </w:r>
      <w:proofErr w:type="spellStart"/>
      <w:r w:rsidR="2E0EC25B">
        <w:t>Hewelett</w:t>
      </w:r>
      <w:proofErr w:type="spellEnd"/>
      <w:r w:rsidR="2E0EC25B">
        <w:t xml:space="preserve"> Packard Enterprise Company, 2013, www.cray.com/blog/role-graph-data-appliance-machine-learning/.</w:t>
      </w:r>
    </w:p>
    <w:p w14:paraId="1B0CC003" w14:textId="201F74BD" w:rsidR="00C50754" w:rsidRDefault="00C50754" w:rsidP="023EC347">
      <w:pPr>
        <w:spacing w:line="480" w:lineRule="auto"/>
        <w:jc w:val="center"/>
      </w:pPr>
    </w:p>
    <w:p w14:paraId="6E49EE25" w14:textId="4E3BFB68" w:rsidR="00343E63" w:rsidRPr="008F6A43" w:rsidRDefault="5AAF1BD1" w:rsidP="1C5CA467">
      <w:pPr>
        <w:spacing w:line="480" w:lineRule="auto"/>
        <w:ind w:firstLine="720"/>
      </w:pPr>
      <w:r w:rsidRPr="008F6A43">
        <w:t>A principal flaw in</w:t>
      </w:r>
      <w:r w:rsidR="2B2A4612" w:rsidRPr="008F6A43">
        <w:t xml:space="preserve"> </w:t>
      </w:r>
      <w:r w:rsidR="05065E39" w:rsidRPr="008F6A43">
        <w:t>anomaly-based</w:t>
      </w:r>
      <w:r w:rsidR="2B2A4612" w:rsidRPr="008F6A43">
        <w:t xml:space="preserve"> detection system</w:t>
      </w:r>
      <w:r w:rsidR="5AD28FD1" w:rsidRPr="008F6A43">
        <w:t>s is that</w:t>
      </w:r>
      <w:r w:rsidR="6F601349" w:rsidRPr="008F6A43">
        <w:t xml:space="preserve"> one can employ the </w:t>
      </w:r>
      <w:commentRangeStart w:id="4"/>
      <w:r w:rsidR="6F601349" w:rsidRPr="008F6A43">
        <w:t>same</w:t>
      </w:r>
      <w:commentRangeEnd w:id="4"/>
      <w:r w:rsidR="001F42D1" w:rsidRPr="008F6A43">
        <w:rPr>
          <w:rStyle w:val="CommentReference"/>
          <w:sz w:val="24"/>
          <w:szCs w:val="24"/>
        </w:rPr>
        <w:commentReference w:id="4"/>
      </w:r>
      <w:r w:rsidR="6F601349" w:rsidRPr="008F6A43">
        <w:t xml:space="preserve"> t</w:t>
      </w:r>
      <w:r w:rsidR="6329C3C8" w:rsidRPr="008F6A43">
        <w:t xml:space="preserve">echnology </w:t>
      </w:r>
      <w:r w:rsidR="5AD28FD1" w:rsidRPr="008F6A43">
        <w:t xml:space="preserve">that makes the system </w:t>
      </w:r>
      <w:r w:rsidR="15658230" w:rsidRPr="008F6A43">
        <w:t>effective to completely invalidate it</w:t>
      </w:r>
      <w:r w:rsidR="7654AB45" w:rsidRPr="008F6A43">
        <w:t xml:space="preserve">. If the system uses </w:t>
      </w:r>
      <w:r w:rsidR="72A29CFE" w:rsidRPr="008F6A43">
        <w:t xml:space="preserve">trends </w:t>
      </w:r>
      <w:r w:rsidR="72A29CFE" w:rsidRPr="008F6A43">
        <w:lastRenderedPageBreak/>
        <w:t>in normal network traffic to find outliers</w:t>
      </w:r>
      <w:r w:rsidR="75A4B14F" w:rsidRPr="008F6A43">
        <w:t xml:space="preserve">, then why not use that same model to ensure your malicious traffic </w:t>
      </w:r>
      <w:r w:rsidR="0E30AD7B" w:rsidRPr="008F6A43">
        <w:t xml:space="preserve">is able to match </w:t>
      </w:r>
      <w:r w:rsidR="76F05FA4" w:rsidRPr="008F6A43">
        <w:t>the</w:t>
      </w:r>
      <w:r w:rsidR="75A4B14F" w:rsidRPr="008F6A43">
        <w:t xml:space="preserve"> </w:t>
      </w:r>
      <w:r w:rsidR="4AA73A66" w:rsidRPr="008F6A43">
        <w:t xml:space="preserve">traffic </w:t>
      </w:r>
      <w:r w:rsidR="75A4B14F" w:rsidRPr="008F6A43">
        <w:t>that would be found on the networ</w:t>
      </w:r>
      <w:r w:rsidR="0F1FE3BB" w:rsidRPr="008F6A43">
        <w:t>k</w:t>
      </w:r>
      <w:r w:rsidR="766D4312" w:rsidRPr="008F6A43">
        <w:t>?</w:t>
      </w:r>
      <w:r w:rsidR="75A4B14F" w:rsidRPr="008F6A43">
        <w:t xml:space="preserve"> </w:t>
      </w:r>
      <w:proofErr w:type="gramStart"/>
      <w:r w:rsidR="15D16C42" w:rsidRPr="008F6A43">
        <w:t>In order to</w:t>
      </w:r>
      <w:proofErr w:type="gramEnd"/>
      <w:r w:rsidR="15D16C42" w:rsidRPr="008F6A43">
        <w:t xml:space="preserve"> do this, some</w:t>
      </w:r>
      <w:r w:rsidR="36763A9E" w:rsidRPr="008F6A43">
        <w:t xml:space="preserve"> researchers and</w:t>
      </w:r>
      <w:r w:rsidR="15D16C42" w:rsidRPr="008F6A43">
        <w:t xml:space="preserve"> malicious actors have been using machine learning algorithms to create their own “counter-IDS</w:t>
      </w:r>
      <w:r w:rsidR="32475814" w:rsidRPr="008F6A43">
        <w:t>,</w:t>
      </w:r>
      <w:r w:rsidR="15D16C42" w:rsidRPr="008F6A43">
        <w:t>” if you will</w:t>
      </w:r>
      <w:r w:rsidR="67523945" w:rsidRPr="008F6A43">
        <w:t>.</w:t>
      </w:r>
      <w:r w:rsidR="2251EBF5" w:rsidRPr="008F6A43">
        <w:t xml:space="preserve"> The concept of using machine </w:t>
      </w:r>
      <w:r w:rsidR="7E70E57C" w:rsidRPr="008F6A43">
        <w:t>learning</w:t>
      </w:r>
      <w:r w:rsidR="2251EBF5" w:rsidRPr="008F6A43">
        <w:t xml:space="preserve"> against a machine learning algorithm is known as “</w:t>
      </w:r>
      <w:r w:rsidR="7E70E57C" w:rsidRPr="008F6A43">
        <w:t>adversarial</w:t>
      </w:r>
      <w:r w:rsidR="2251EBF5" w:rsidRPr="008F6A43">
        <w:t xml:space="preserve"> m</w:t>
      </w:r>
      <w:r w:rsidR="05BA8620" w:rsidRPr="008F6A43">
        <w:t>achine learning</w:t>
      </w:r>
      <w:r w:rsidR="2251EBF5" w:rsidRPr="008F6A43">
        <w:t>”</w:t>
      </w:r>
      <w:r w:rsidR="00B66116" w:rsidRPr="00B66116">
        <w:t xml:space="preserve"> </w:t>
      </w:r>
      <w:sdt>
        <w:sdtPr>
          <w:id w:val="-473911991"/>
          <w:citation/>
        </w:sdtPr>
        <w:sdtEndPr/>
        <w:sdtContent>
          <w:r w:rsidR="00B66116" w:rsidRPr="00B66116">
            <w:fldChar w:fldCharType="begin"/>
          </w:r>
          <w:r w:rsidR="006A2652">
            <w:instrText xml:space="preserve">CITATION Ayu20 \p 1 \l 1033 </w:instrText>
          </w:r>
          <w:r w:rsidR="00B66116" w:rsidRPr="00B66116">
            <w:fldChar w:fldCharType="separate"/>
          </w:r>
          <w:r w:rsidR="006A2652">
            <w:rPr>
              <w:noProof/>
            </w:rPr>
            <w:t>(Ayub, William and Talbert 1)</w:t>
          </w:r>
          <w:r w:rsidR="00B66116" w:rsidRPr="00B66116">
            <w:fldChar w:fldCharType="end"/>
          </w:r>
        </w:sdtContent>
      </w:sdt>
      <w:r w:rsidR="5409659A" w:rsidRPr="00B66116">
        <w:t>.</w:t>
      </w:r>
      <w:r w:rsidR="67523945" w:rsidRPr="00B66116">
        <w:t xml:space="preserve"> </w:t>
      </w:r>
      <w:r w:rsidR="38F2A75C" w:rsidRPr="008F6A43">
        <w:t xml:space="preserve">In a study </w:t>
      </w:r>
      <w:r w:rsidR="195C5644" w:rsidRPr="008F6A43">
        <w:t xml:space="preserve">presented at the </w:t>
      </w:r>
      <w:r w:rsidR="0BA3826B" w:rsidRPr="008F6A43">
        <w:t xml:space="preserve">2020 Annual Conference on Information Sciences and Systems, researchers were successfully able to </w:t>
      </w:r>
      <w:r w:rsidR="6E9FEC35" w:rsidRPr="008F6A43">
        <w:t>evade a</w:t>
      </w:r>
      <w:r w:rsidR="28B5895E" w:rsidRPr="008F6A43">
        <w:t xml:space="preserve"> machine learning NIDS algorithm by </w:t>
      </w:r>
      <w:r w:rsidR="51EBD182" w:rsidRPr="008F6A43">
        <w:t xml:space="preserve">running an adversarial model </w:t>
      </w:r>
      <w:r w:rsidR="07EF03BA" w:rsidRPr="008F6A43">
        <w:t>to c</w:t>
      </w:r>
      <w:r w:rsidR="26B6178D" w:rsidRPr="008F6A43">
        <w:t>rea</w:t>
      </w:r>
      <w:r w:rsidR="0C63633F" w:rsidRPr="008F6A43">
        <w:t>te “target misclassification” an</w:t>
      </w:r>
      <w:r w:rsidR="7BB0ADEE" w:rsidRPr="008F6A43">
        <w:t xml:space="preserve">d cause the detection system to </w:t>
      </w:r>
      <w:r w:rsidR="19A97349" w:rsidRPr="008F6A43">
        <w:t xml:space="preserve">classify </w:t>
      </w:r>
      <w:r w:rsidR="5F755C4D" w:rsidRPr="008F6A43">
        <w:t xml:space="preserve">malicious </w:t>
      </w:r>
      <w:r w:rsidR="758555A1" w:rsidRPr="008F6A43">
        <w:t>activity as benign</w:t>
      </w:r>
      <w:r w:rsidR="38F2A75C" w:rsidRPr="008F6A43">
        <w:t>.</w:t>
      </w:r>
    </w:p>
    <w:p w14:paraId="5687098D" w14:textId="25A7F4FF" w:rsidR="19B82E04" w:rsidRPr="008F6A43" w:rsidRDefault="008149D8" w:rsidP="1C5CA467">
      <w:pPr>
        <w:spacing w:line="480" w:lineRule="auto"/>
        <w:ind w:firstLine="720"/>
      </w:pPr>
      <w:r w:rsidRPr="008F6A43">
        <w:t xml:space="preserve">In the study, the team </w:t>
      </w:r>
      <w:r w:rsidR="00F31A95" w:rsidRPr="008F6A43">
        <w:t xml:space="preserve">trained </w:t>
      </w:r>
      <w:r w:rsidR="00FA009A" w:rsidRPr="008F6A43">
        <w:t>a machine learning algorithm using commonly available datasets in</w:t>
      </w:r>
      <w:r w:rsidR="00766501" w:rsidRPr="008F6A43">
        <w:t>cluding</w:t>
      </w:r>
      <w:r w:rsidR="00FA009A" w:rsidRPr="008F6A43">
        <w:t xml:space="preserve"> real world </w:t>
      </w:r>
      <w:r w:rsidR="00BB022A" w:rsidRPr="008F6A43">
        <w:t>network attacks until it achieved an accuracy of over 99% in detecting attacks</w:t>
      </w:r>
      <w:r w:rsidR="00B219B7" w:rsidRPr="008F6A43">
        <w:t xml:space="preserve">. They then used a </w:t>
      </w:r>
      <w:r w:rsidR="00DB104E" w:rsidRPr="008F6A43">
        <w:t>Jacobian</w:t>
      </w:r>
      <w:r w:rsidR="002C65A9" w:rsidRPr="008F6A43">
        <w:t xml:space="preserve"> Saliency Map Attack</w:t>
      </w:r>
      <w:r w:rsidR="0097416E">
        <w:t xml:space="preserve"> </w:t>
      </w:r>
      <w:r w:rsidR="000439A4" w:rsidRPr="008F6A43">
        <w:t>(JSMA)</w:t>
      </w:r>
      <w:r w:rsidR="002C65A9" w:rsidRPr="008F6A43">
        <w:t xml:space="preserve"> </w:t>
      </w:r>
      <w:r w:rsidR="009B4889" w:rsidRPr="008F6A43">
        <w:t>to</w:t>
      </w:r>
      <w:r w:rsidR="00450AC0" w:rsidRPr="008F6A43">
        <w:t xml:space="preserve"> create </w:t>
      </w:r>
      <w:r w:rsidR="008F6F02" w:rsidRPr="008F6A43">
        <w:t xml:space="preserve">“perturbation” in the same dataset samples and compared the </w:t>
      </w:r>
      <w:r w:rsidR="00FD34DF" w:rsidRPr="008F6A43">
        <w:t>detection results</w:t>
      </w:r>
      <w:sdt>
        <w:sdtPr>
          <w:id w:val="-778793185"/>
          <w:citation/>
        </w:sdtPr>
        <w:sdtEndPr/>
        <w:sdtContent>
          <w:r w:rsidR="00B66116" w:rsidRPr="00B66116">
            <w:fldChar w:fldCharType="begin"/>
          </w:r>
          <w:r w:rsidR="006A2652">
            <w:instrText xml:space="preserve">CITATION Ayu20 \p 4 \l 1033 </w:instrText>
          </w:r>
          <w:r w:rsidR="00B66116" w:rsidRPr="00B66116">
            <w:fldChar w:fldCharType="separate"/>
          </w:r>
          <w:r w:rsidR="006A2652">
            <w:rPr>
              <w:noProof/>
            </w:rPr>
            <w:t xml:space="preserve"> (Ayub, William and Talbert 4)</w:t>
          </w:r>
          <w:r w:rsidR="00B66116" w:rsidRPr="00B66116">
            <w:fldChar w:fldCharType="end"/>
          </w:r>
        </w:sdtContent>
      </w:sdt>
      <w:r w:rsidR="7004F3B3" w:rsidRPr="00B66116">
        <w:t>.</w:t>
      </w:r>
      <w:r w:rsidR="000439A4" w:rsidRPr="00B66116">
        <w:t xml:space="preserve"> </w:t>
      </w:r>
      <w:r w:rsidR="000439A4" w:rsidRPr="008F6A43">
        <w:t xml:space="preserve">In </w:t>
      </w:r>
      <w:r w:rsidR="00970055" w:rsidRPr="008F6A43">
        <w:t>layman’s</w:t>
      </w:r>
      <w:r w:rsidR="000439A4" w:rsidRPr="008F6A43">
        <w:t xml:space="preserve"> terms, a </w:t>
      </w:r>
      <w:r w:rsidR="000B3F47" w:rsidRPr="008F6A43">
        <w:t>JSMA</w:t>
      </w:r>
      <w:r w:rsidR="00970055" w:rsidRPr="008F6A43">
        <w:t xml:space="preserve"> uses a</w:t>
      </w:r>
      <w:r w:rsidR="001A435D" w:rsidRPr="008F6A43">
        <w:t xml:space="preserve"> mathematical formula to predict </w:t>
      </w:r>
      <w:r w:rsidR="0046122F" w:rsidRPr="008F6A43">
        <w:t xml:space="preserve">what </w:t>
      </w:r>
      <w:r w:rsidR="00F550EB" w:rsidRPr="008F6A43">
        <w:t>parts of a data</w:t>
      </w:r>
      <w:r w:rsidR="007575BD" w:rsidRPr="008F6A43">
        <w:t xml:space="preserve"> sample</w:t>
      </w:r>
      <w:r w:rsidR="00F550EB" w:rsidRPr="008F6A43">
        <w:t xml:space="preserve"> are weighted most importantly in making a classification, in this case “attack” or “benign”</w:t>
      </w:r>
      <w:r w:rsidR="00605611" w:rsidRPr="008F6A43">
        <w:t xml:space="preserve">, </w:t>
      </w:r>
      <w:r w:rsidR="007575BD" w:rsidRPr="008F6A43">
        <w:t>and spikes</w:t>
      </w:r>
      <w:r w:rsidR="00F95532" w:rsidRPr="008F6A43">
        <w:t xml:space="preserve"> </w:t>
      </w:r>
      <w:r w:rsidR="00842063" w:rsidRPr="008F6A43">
        <w:t>one</w:t>
      </w:r>
      <w:r w:rsidR="003175DE" w:rsidRPr="008F6A43">
        <w:t xml:space="preserve"> in order to</w:t>
      </w:r>
      <w:r w:rsidR="00842063" w:rsidRPr="008F6A43">
        <w:t xml:space="preserve"> </w:t>
      </w:r>
      <w:r w:rsidR="00DE361D" w:rsidRPr="008F6A43">
        <w:t>throw</w:t>
      </w:r>
      <w:r w:rsidR="00842063" w:rsidRPr="008F6A43">
        <w:t xml:space="preserve"> the weighted average and</w:t>
      </w:r>
      <w:r w:rsidR="003175DE" w:rsidRPr="008F6A43">
        <w:t xml:space="preserve"> create a </w:t>
      </w:r>
      <w:r w:rsidR="00C42A7E" w:rsidRPr="008F6A43">
        <w:t>change in classifica</w:t>
      </w:r>
      <w:r w:rsidR="00842063" w:rsidRPr="008F6A43">
        <w:t>tion</w:t>
      </w:r>
      <w:r w:rsidR="0DD5C877" w:rsidRPr="008F6A43">
        <w:t xml:space="preserve"> (</w:t>
      </w:r>
      <w:proofErr w:type="spellStart"/>
      <w:r w:rsidR="7A6E9677" w:rsidRPr="008F6A43">
        <w:t>Wiyatno</w:t>
      </w:r>
      <w:proofErr w:type="spellEnd"/>
      <w:r w:rsidR="7A6E9677" w:rsidRPr="008F6A43">
        <w:t>, Xu</w:t>
      </w:r>
      <w:r w:rsidR="0DD5C877" w:rsidRPr="008F6A43">
        <w:t>).</w:t>
      </w:r>
      <w:r w:rsidR="00FD34DF" w:rsidRPr="008F6A43">
        <w:t xml:space="preserve"> In the </w:t>
      </w:r>
      <w:r w:rsidR="006F3256" w:rsidRPr="008F6A43">
        <w:t>experiment</w:t>
      </w:r>
      <w:r w:rsidR="00842063" w:rsidRPr="008F6A43">
        <w:t>, using this technique</w:t>
      </w:r>
      <w:r w:rsidR="00230036" w:rsidRPr="008F6A43">
        <w:t xml:space="preserve"> showed a</w:t>
      </w:r>
      <w:r w:rsidR="000871BC" w:rsidRPr="008F6A43">
        <w:t xml:space="preserve"> decrease in accuracy of </w:t>
      </w:r>
      <w:r w:rsidR="00874839" w:rsidRPr="008F6A43">
        <w:t>roughly 25%</w:t>
      </w:r>
      <w:r w:rsidR="00230036" w:rsidRPr="008F6A43">
        <w:t xml:space="preserve"> for predicting </w:t>
      </w:r>
      <w:r w:rsidR="00367762" w:rsidRPr="008F6A43">
        <w:t>whether</w:t>
      </w:r>
      <w:r w:rsidR="00230036" w:rsidRPr="008F6A43">
        <w:t xml:space="preserve"> a data sample was an attack</w:t>
      </w:r>
      <w:r w:rsidR="700A251C" w:rsidRPr="008F6A43">
        <w:t xml:space="preserve"> </w:t>
      </w:r>
      <w:sdt>
        <w:sdtPr>
          <w:id w:val="1612715599"/>
          <w:citation/>
        </w:sdtPr>
        <w:sdtEndPr/>
        <w:sdtContent>
          <w:r w:rsidR="00E03183" w:rsidRPr="00B66116">
            <w:fldChar w:fldCharType="begin"/>
          </w:r>
          <w:r w:rsidR="00205583">
            <w:instrText xml:space="preserve">CITATION Ayu20 \p 4 \l 1033 </w:instrText>
          </w:r>
          <w:r w:rsidR="00E03183" w:rsidRPr="00B66116">
            <w:fldChar w:fldCharType="separate"/>
          </w:r>
          <w:r w:rsidR="00205583">
            <w:rPr>
              <w:noProof/>
            </w:rPr>
            <w:t>(Ayub, William and Talbert 4)</w:t>
          </w:r>
          <w:r w:rsidR="00E03183" w:rsidRPr="00B66116">
            <w:fldChar w:fldCharType="end"/>
          </w:r>
        </w:sdtContent>
      </w:sdt>
      <w:r w:rsidR="73D81AAC">
        <w:t>.</w:t>
      </w:r>
    </w:p>
    <w:p w14:paraId="12EA325E" w14:textId="07A7F3A9" w:rsidR="5EFD7007" w:rsidRPr="008F6A43" w:rsidRDefault="004700BB" w:rsidP="1D7222B2">
      <w:pPr>
        <w:spacing w:line="480" w:lineRule="auto"/>
        <w:ind w:firstLine="720"/>
      </w:pPr>
      <w:r w:rsidRPr="008F6A43">
        <w:t xml:space="preserve">Despite </w:t>
      </w:r>
      <w:r w:rsidR="002F4B23" w:rsidRPr="008F6A43">
        <w:t>this research being done in a “white-box” setting, meaning</w:t>
      </w:r>
      <w:r w:rsidR="00193390" w:rsidRPr="008F6A43">
        <w:t xml:space="preserve"> </w:t>
      </w:r>
      <w:r w:rsidR="00563B6E" w:rsidRPr="008F6A43">
        <w:t xml:space="preserve">the malicious party had complete knowledge of the inner workings of </w:t>
      </w:r>
      <w:r w:rsidR="00ED0E51" w:rsidRPr="008F6A43">
        <w:t>its target</w:t>
      </w:r>
      <w:r w:rsidR="00EB1EE4" w:rsidRPr="008F6A43">
        <w:t xml:space="preserve">, it is not </w:t>
      </w:r>
      <w:r w:rsidR="00AD2B7F" w:rsidRPr="008F6A43">
        <w:t>incon</w:t>
      </w:r>
      <w:r w:rsidR="00BA53D9" w:rsidRPr="008F6A43">
        <w:t>ceivable to apply th</w:t>
      </w:r>
      <w:r w:rsidR="009E04C0" w:rsidRPr="008F6A43">
        <w:t xml:space="preserve">ese </w:t>
      </w:r>
      <w:r w:rsidR="00F3411A" w:rsidRPr="008F6A43">
        <w:t xml:space="preserve">strategies in a “black-box” setting. </w:t>
      </w:r>
      <w:r w:rsidR="00DF540F" w:rsidRPr="008F6A43">
        <w:t xml:space="preserve">It would be simple enough for a </w:t>
      </w:r>
      <w:r w:rsidR="006F0721" w:rsidRPr="008F6A43">
        <w:t>well-funded</w:t>
      </w:r>
      <w:r w:rsidR="00DF540F" w:rsidRPr="008F6A43">
        <w:t xml:space="preserve"> actor to </w:t>
      </w:r>
      <w:r w:rsidR="000D134A" w:rsidRPr="008F6A43">
        <w:t xml:space="preserve">acquire </w:t>
      </w:r>
      <w:r w:rsidR="006F0721" w:rsidRPr="008F6A43">
        <w:lastRenderedPageBreak/>
        <w:t>licenses</w:t>
      </w:r>
      <w:r w:rsidR="000D134A" w:rsidRPr="008F6A43">
        <w:t xml:space="preserve"> for </w:t>
      </w:r>
      <w:r w:rsidR="00A8320B" w:rsidRPr="008F6A43">
        <w:t xml:space="preserve">the NIDS product they are </w:t>
      </w:r>
      <w:r w:rsidR="006675ED" w:rsidRPr="008F6A43">
        <w:t>attempting to bypass</w:t>
      </w:r>
      <w:r w:rsidR="000D134A" w:rsidRPr="008F6A43">
        <w:t xml:space="preserve"> and either mine the code or</w:t>
      </w:r>
      <w:r w:rsidR="006F0721" w:rsidRPr="008F6A43">
        <w:t xml:space="preserve"> run</w:t>
      </w:r>
      <w:r w:rsidR="000D134A" w:rsidRPr="008F6A43">
        <w:t xml:space="preserve"> </w:t>
      </w:r>
      <w:r w:rsidR="00EB69B8" w:rsidRPr="008F6A43">
        <w:t xml:space="preserve">widely used </w:t>
      </w:r>
      <w:r w:rsidR="003A72F2" w:rsidRPr="008F6A43">
        <w:t>datasets through the product to make a determination about what</w:t>
      </w:r>
      <w:r w:rsidR="006F0721" w:rsidRPr="008F6A43">
        <w:t xml:space="preserve"> type of algorithms are applied to </w:t>
      </w:r>
      <w:r w:rsidR="000916C3" w:rsidRPr="008F6A43">
        <w:t>it</w:t>
      </w:r>
      <w:r w:rsidR="006F0721" w:rsidRPr="008F6A43">
        <w:t>.</w:t>
      </w:r>
      <w:r w:rsidR="003A72F2" w:rsidRPr="008F6A43">
        <w:t xml:space="preserve"> </w:t>
      </w:r>
      <w:r w:rsidR="717A0364" w:rsidRPr="008F6A43">
        <w:t>I</w:t>
      </w:r>
      <w:r w:rsidR="0308A93E" w:rsidRPr="008F6A43">
        <w:t xml:space="preserve">n </w:t>
      </w:r>
      <w:r w:rsidR="70E783EB" w:rsidRPr="008F6A43">
        <w:t>fact</w:t>
      </w:r>
      <w:r w:rsidR="000776FD" w:rsidRPr="008F6A43">
        <w:t xml:space="preserve">, it has been demonstrated that information regarding a machine learning algorithms model can be extracted using </w:t>
      </w:r>
      <w:r w:rsidR="66D33137" w:rsidRPr="008F6A43">
        <w:t>prediction APIs</w:t>
      </w:r>
      <w:r w:rsidR="00D420FD" w:rsidRPr="008F6A43">
        <w:t xml:space="preserve"> by looking at confidence values </w:t>
      </w:r>
      <w:proofErr w:type="gramStart"/>
      <w:r w:rsidR="00C95E75" w:rsidRPr="008F6A43">
        <w:t xml:space="preserve">in </w:t>
      </w:r>
      <w:r w:rsidR="00D420FD" w:rsidRPr="008F6A43">
        <w:t xml:space="preserve"> algorithm</w:t>
      </w:r>
      <w:proofErr w:type="gramEnd"/>
      <w:r w:rsidR="00D420FD" w:rsidRPr="008F6A43">
        <w:t xml:space="preserve"> trees</w:t>
      </w:r>
      <w:r w:rsidR="3DFF3423">
        <w:t xml:space="preserve"> (</w:t>
      </w:r>
      <w:proofErr w:type="spellStart"/>
      <w:r w:rsidR="3DFF3423">
        <w:t>Tramer</w:t>
      </w:r>
      <w:proofErr w:type="spellEnd"/>
      <w:r w:rsidR="3DFF3423">
        <w:t>).</w:t>
      </w:r>
      <w:r w:rsidR="6E3C1DF2" w:rsidRPr="008F6A43">
        <w:t xml:space="preserve"> </w:t>
      </w:r>
      <w:r w:rsidR="32B8CEA6" w:rsidRPr="008F6A43">
        <w:t xml:space="preserve">Once they have </w:t>
      </w:r>
      <w:r w:rsidR="2096CEAD" w:rsidRPr="008F6A43">
        <w:t>"stolen” the model,</w:t>
      </w:r>
      <w:r w:rsidR="32B8CEA6" w:rsidRPr="008F6A43">
        <w:t xml:space="preserve"> they would be able to </w:t>
      </w:r>
      <w:r w:rsidR="5FCC424B" w:rsidRPr="008F6A43">
        <w:t xml:space="preserve">create </w:t>
      </w:r>
      <w:r w:rsidR="3CD3CBAF" w:rsidRPr="008F6A43">
        <w:t xml:space="preserve">attacks against it to see if they are able to </w:t>
      </w:r>
      <w:r w:rsidR="5EE55395" w:rsidRPr="008F6A43">
        <w:t>circumvent</w:t>
      </w:r>
      <w:r w:rsidR="7FB46160" w:rsidRPr="008F6A43">
        <w:t xml:space="preserve"> </w:t>
      </w:r>
      <w:r w:rsidR="73560113" w:rsidRPr="008F6A43">
        <w:t>the system.</w:t>
      </w:r>
      <w:r w:rsidR="717A0364" w:rsidRPr="008F6A43">
        <w:t xml:space="preserve"> </w:t>
      </w:r>
    </w:p>
    <w:p w14:paraId="00ED807F" w14:textId="1124107B" w:rsidR="003310F3" w:rsidRPr="008F6A43" w:rsidRDefault="003310F3" w:rsidP="1D7222B2">
      <w:pPr>
        <w:spacing w:line="480" w:lineRule="auto"/>
        <w:ind w:firstLine="720"/>
      </w:pPr>
      <w:r w:rsidRPr="008F6A43">
        <w:t>Of course</w:t>
      </w:r>
      <w:r w:rsidR="007A71DE" w:rsidRPr="008F6A43">
        <w:t>,</w:t>
      </w:r>
      <w:r w:rsidRPr="008F6A43">
        <w:t xml:space="preserve"> the natural response to this </w:t>
      </w:r>
      <w:r w:rsidR="007A71DE" w:rsidRPr="008F6A43">
        <w:t xml:space="preserve">threat </w:t>
      </w:r>
      <w:r w:rsidRPr="008F6A43">
        <w:t>would be for de</w:t>
      </w:r>
      <w:r w:rsidR="007A71DE" w:rsidRPr="008F6A43">
        <w:t xml:space="preserve">fenders to recognize the </w:t>
      </w:r>
      <w:r w:rsidR="00682AEC" w:rsidRPr="008F6A43">
        <w:t xml:space="preserve">requirement for </w:t>
      </w:r>
      <w:r w:rsidR="006E79C8" w:rsidRPr="008F6A43">
        <w:t>taking adversarial learning into account</w:t>
      </w:r>
      <w:r w:rsidR="001C3054" w:rsidRPr="008F6A43">
        <w:t>.</w:t>
      </w:r>
      <w:r w:rsidR="00130D57" w:rsidRPr="008F6A43">
        <w:t xml:space="preserve"> </w:t>
      </w:r>
      <w:r w:rsidR="00DD7E69" w:rsidRPr="008F6A43">
        <w:t>To</w:t>
      </w:r>
      <w:r w:rsidR="00B843B6" w:rsidRPr="008F6A43">
        <w:t xml:space="preserve"> do this, researchers have tested the effectiveness of </w:t>
      </w:r>
      <w:r w:rsidR="007E2806" w:rsidRPr="008F6A43">
        <w:t xml:space="preserve">teaching </w:t>
      </w:r>
      <w:r w:rsidR="00735AEB" w:rsidRPr="008F6A43">
        <w:t>detection software</w:t>
      </w:r>
      <w:r w:rsidR="00790541" w:rsidRPr="008F6A43">
        <w:t xml:space="preserve"> to detect adversarial learning. </w:t>
      </w:r>
      <w:r w:rsidR="00F16D94" w:rsidRPr="008F6A43">
        <w:t xml:space="preserve">They found that while they could reliably </w:t>
      </w:r>
      <w:r w:rsidR="009250CB" w:rsidRPr="008F6A43">
        <w:t>detect</w:t>
      </w:r>
      <w:r w:rsidR="00244FA2" w:rsidRPr="008F6A43">
        <w:t xml:space="preserve"> adversarial attacks,</w:t>
      </w:r>
      <w:r w:rsidR="0065023A" w:rsidRPr="008F6A43">
        <w:t xml:space="preserve"> they</w:t>
      </w:r>
      <w:r w:rsidR="00582E17" w:rsidRPr="008F6A43">
        <w:t xml:space="preserve"> had a massive increase in false positives.</w:t>
      </w:r>
      <w:sdt>
        <w:sdtPr>
          <w:id w:val="-2046367264"/>
          <w:citation/>
        </w:sdtPr>
        <w:sdtEndPr/>
        <w:sdtContent>
          <w:r w:rsidR="006A2652" w:rsidRPr="00B66116">
            <w:fldChar w:fldCharType="begin"/>
          </w:r>
          <w:r w:rsidR="00205583">
            <w:instrText xml:space="preserve">CITATION Ayu20 \p 4 \l 1033 </w:instrText>
          </w:r>
          <w:r w:rsidR="006A2652" w:rsidRPr="00B66116">
            <w:fldChar w:fldCharType="separate"/>
          </w:r>
          <w:r w:rsidR="00205583">
            <w:rPr>
              <w:noProof/>
            </w:rPr>
            <w:t xml:space="preserve"> (Ayub, William and Talbert 4)</w:t>
          </w:r>
          <w:r w:rsidR="006A2652" w:rsidRPr="00B66116">
            <w:fldChar w:fldCharType="end"/>
          </w:r>
        </w:sdtContent>
      </w:sdt>
      <w:r w:rsidR="00582E17" w:rsidRPr="00B66116">
        <w:t xml:space="preserve"> </w:t>
      </w:r>
      <w:r w:rsidR="00582E17" w:rsidRPr="008F6A43">
        <w:t xml:space="preserve">This is understandable </w:t>
      </w:r>
      <w:r w:rsidR="00B12D95" w:rsidRPr="008F6A43">
        <w:t xml:space="preserve">as you are </w:t>
      </w:r>
      <w:r w:rsidR="00554C47" w:rsidRPr="008F6A43">
        <w:t>basically asking your machine</w:t>
      </w:r>
      <w:r w:rsidR="00D02DEE" w:rsidRPr="008F6A43">
        <w:t xml:space="preserve"> to always assume that </w:t>
      </w:r>
      <w:r w:rsidR="00577133" w:rsidRPr="008F6A43">
        <w:t>the attack is just outside of its classification parameters.</w:t>
      </w:r>
      <w:r w:rsidR="009420E2" w:rsidRPr="008F6A43">
        <w:t xml:space="preserve"> Since machine learning was not originally conceived of to operate in an adversarial manner, it is </w:t>
      </w:r>
      <w:r w:rsidR="009133F4" w:rsidRPr="008F6A43">
        <w:t>possible that</w:t>
      </w:r>
      <w:r w:rsidR="000E2A08" w:rsidRPr="008F6A43">
        <w:t>,</w:t>
      </w:r>
      <w:r w:rsidR="009133F4" w:rsidRPr="008F6A43">
        <w:t xml:space="preserve"> with further research</w:t>
      </w:r>
      <w:r w:rsidR="000E2A08" w:rsidRPr="008F6A43">
        <w:t>,</w:t>
      </w:r>
      <w:r w:rsidR="00FE72B9" w:rsidRPr="008F6A43">
        <w:t xml:space="preserve"> adversarial learning </w:t>
      </w:r>
      <w:r w:rsidR="00CC4E85" w:rsidRPr="008F6A43">
        <w:t>wi</w:t>
      </w:r>
      <w:r w:rsidR="00E1704C" w:rsidRPr="008F6A43">
        <w:t>ll</w:t>
      </w:r>
      <w:r w:rsidR="006B3DE8" w:rsidRPr="008F6A43">
        <w:t xml:space="preserve"> be</w:t>
      </w:r>
      <w:r w:rsidR="001A3929" w:rsidRPr="008F6A43">
        <w:t xml:space="preserve"> better accounted for.</w:t>
      </w:r>
    </w:p>
    <w:p w14:paraId="3ACBF445" w14:textId="6415A57E" w:rsidR="001A762E" w:rsidRPr="008F6A43" w:rsidRDefault="0FEC33DC" w:rsidP="1D7222B2">
      <w:pPr>
        <w:spacing w:line="480" w:lineRule="auto"/>
        <w:ind w:firstLine="720"/>
        <w:rPr>
          <w:color w:val="7030A0"/>
        </w:rPr>
      </w:pPr>
      <w:r w:rsidRPr="008F6A43">
        <w:t xml:space="preserve">Another fundamental flaw in the </w:t>
      </w:r>
      <w:r w:rsidR="1BEA453C" w:rsidRPr="008F6A43">
        <w:t>anomaly-based</w:t>
      </w:r>
      <w:r w:rsidR="291C43E0" w:rsidRPr="008F6A43">
        <w:t xml:space="preserve"> </w:t>
      </w:r>
      <w:r w:rsidR="7420B8F6" w:rsidRPr="008F6A43">
        <w:t xml:space="preserve">detection system is </w:t>
      </w:r>
      <w:r w:rsidR="5139DEC9" w:rsidRPr="008F6A43">
        <w:t xml:space="preserve">its tendency to have a high </w:t>
      </w:r>
      <w:r w:rsidR="246B52DC" w:rsidRPr="008F6A43">
        <w:t>number</w:t>
      </w:r>
      <w:r w:rsidR="5139DEC9" w:rsidRPr="008F6A43">
        <w:t xml:space="preserve"> of </w:t>
      </w:r>
      <w:r w:rsidR="1BEA453C" w:rsidRPr="008F6A43">
        <w:t>false positives.</w:t>
      </w:r>
      <w:r w:rsidR="602FA6C2" w:rsidRPr="008F6A43">
        <w:t xml:space="preserve"> </w:t>
      </w:r>
      <w:r w:rsidR="7FBD2283" w:rsidRPr="008F6A43">
        <w:t>In a perfect world, security team members would be able to respond to every alert with equal care and attention but, in reality, there are simply too many tasks in a day to work on and you have to decide where your resources are best spent.</w:t>
      </w:r>
      <w:r w:rsidR="49C08B7A" w:rsidRPr="008F6A43">
        <w:t xml:space="preserve"> </w:t>
      </w:r>
      <w:r w:rsidR="7648D781" w:rsidRPr="008F6A43">
        <w:t xml:space="preserve">Since their inception, </w:t>
      </w:r>
      <w:r w:rsidR="00A95C22" w:rsidRPr="008F6A43">
        <w:t>anomaly-based</w:t>
      </w:r>
      <w:r w:rsidR="5B9AE6EF" w:rsidRPr="008F6A43">
        <w:t xml:space="preserve"> detection</w:t>
      </w:r>
      <w:r w:rsidR="6860D9DB" w:rsidRPr="008F6A43">
        <w:t xml:space="preserve"> systems have been derided due to </w:t>
      </w:r>
      <w:r w:rsidR="5F34A80B" w:rsidRPr="008F6A43">
        <w:t xml:space="preserve">the </w:t>
      </w:r>
      <w:r w:rsidR="021089F7" w:rsidRPr="008F6A43">
        <w:t>sometimes thousands</w:t>
      </w:r>
      <w:r w:rsidR="5F34A80B" w:rsidRPr="008F6A43">
        <w:t xml:space="preserve"> of al</w:t>
      </w:r>
      <w:r w:rsidR="2A1240D7" w:rsidRPr="008F6A43">
        <w:t>erts they can put out in a day, many of them being false</w:t>
      </w:r>
      <w:r w:rsidR="0F895E7D" w:rsidRPr="008F6A43">
        <w:t xml:space="preserve"> alarms</w:t>
      </w:r>
      <w:r w:rsidR="021089F7" w:rsidRPr="008F6A43">
        <w:t xml:space="preserve"> </w:t>
      </w:r>
      <w:r w:rsidR="570A59E6" w:rsidRPr="5231D4F4">
        <w:t>(</w:t>
      </w:r>
      <w:proofErr w:type="spellStart"/>
      <w:r w:rsidR="570A59E6" w:rsidRPr="5231D4F4">
        <w:t>Bolzoni</w:t>
      </w:r>
      <w:proofErr w:type="spellEnd"/>
      <w:r w:rsidR="570A59E6" w:rsidRPr="5231D4F4">
        <w:t xml:space="preserve"> 2</w:t>
      </w:r>
      <w:r w:rsidR="570A59E6" w:rsidRPr="02D34F91">
        <w:t>)</w:t>
      </w:r>
      <w:r w:rsidR="57ED0641" w:rsidRPr="02D34F91">
        <w:t>.</w:t>
      </w:r>
      <w:r w:rsidR="62E36FC3" w:rsidRPr="008F6A43">
        <w:rPr>
          <w:color w:val="7030A0"/>
        </w:rPr>
        <w:t xml:space="preserve"> </w:t>
      </w:r>
      <w:r w:rsidR="1241B02A" w:rsidRPr="008F6A43">
        <w:t>Each of these alerts</w:t>
      </w:r>
      <w:r w:rsidR="0D6CDD57" w:rsidRPr="008F6A43">
        <w:t xml:space="preserve"> then </w:t>
      </w:r>
      <w:r w:rsidR="779CFDD6" w:rsidRPr="008F6A43">
        <w:t>must</w:t>
      </w:r>
      <w:r w:rsidR="0D6CDD57" w:rsidRPr="008F6A43">
        <w:t xml:space="preserve"> be </w:t>
      </w:r>
      <w:r w:rsidR="49CEEF62" w:rsidRPr="008F6A43">
        <w:t>i</w:t>
      </w:r>
      <w:r w:rsidR="349364F2" w:rsidRPr="008F6A43">
        <w:t xml:space="preserve">nvestigated individually by </w:t>
      </w:r>
      <w:r w:rsidR="68040D8B" w:rsidRPr="008F6A43">
        <w:t xml:space="preserve">analysts to </w:t>
      </w:r>
      <w:r w:rsidR="3F0957A5" w:rsidRPr="008F6A43">
        <w:t xml:space="preserve">determine their validity. This </w:t>
      </w:r>
      <w:r w:rsidR="7D33AA8D" w:rsidRPr="008F6A43">
        <w:t xml:space="preserve">can quickly lead to </w:t>
      </w:r>
      <w:r w:rsidR="32FEDF92" w:rsidRPr="008F6A43">
        <w:t xml:space="preserve">alert fatigue, </w:t>
      </w:r>
      <w:r w:rsidR="165F519E" w:rsidRPr="008F6A43">
        <w:t xml:space="preserve">in which </w:t>
      </w:r>
      <w:r w:rsidR="549D49F5" w:rsidRPr="008F6A43">
        <w:t xml:space="preserve">analysts begin to ignore </w:t>
      </w:r>
      <w:r w:rsidR="00260E46" w:rsidRPr="008F6A43">
        <w:t>the intrusion</w:t>
      </w:r>
      <w:r w:rsidR="1056DE0E" w:rsidRPr="008F6A43">
        <w:t xml:space="preserve"> detection system</w:t>
      </w:r>
      <w:r w:rsidR="0E8DEA4A" w:rsidRPr="008F6A43">
        <w:t xml:space="preserve">, </w:t>
      </w:r>
      <w:r w:rsidR="0E8DEA4A" w:rsidRPr="008F6A43">
        <w:lastRenderedPageBreak/>
        <w:t xml:space="preserve">thereby </w:t>
      </w:r>
      <w:r w:rsidR="32D4BD81" w:rsidRPr="008F6A43">
        <w:t>under</w:t>
      </w:r>
      <w:r w:rsidR="790CB8A2" w:rsidRPr="008F6A43">
        <w:t>mining its usefulness and allowing real attacks to get through.</w:t>
      </w:r>
      <w:r w:rsidR="59D18D07" w:rsidRPr="008F6A43">
        <w:t xml:space="preserve"> </w:t>
      </w:r>
      <w:r w:rsidR="6BCBF684" w:rsidRPr="008F6A43">
        <w:t>T</w:t>
      </w:r>
      <w:r w:rsidR="6B0120F6" w:rsidRPr="008F6A43">
        <w:t>he central conceit</w:t>
      </w:r>
      <w:r w:rsidR="58D8A7F1" w:rsidRPr="008F6A43">
        <w:t xml:space="preserve"> that </w:t>
      </w:r>
      <w:r w:rsidR="00A95C22" w:rsidRPr="008F6A43">
        <w:t>anomaly-based</w:t>
      </w:r>
      <w:r w:rsidR="195E8BC4" w:rsidRPr="008F6A43">
        <w:t xml:space="preserve"> detection was built on</w:t>
      </w:r>
      <w:r w:rsidR="2A9D939C" w:rsidRPr="008F6A43">
        <w:t>,</w:t>
      </w:r>
      <w:r w:rsidR="195E8BC4" w:rsidRPr="008F6A43">
        <w:t xml:space="preserve"> was that networks </w:t>
      </w:r>
      <w:r w:rsidR="2C491673" w:rsidRPr="008F6A43">
        <w:t xml:space="preserve">have </w:t>
      </w:r>
      <w:r w:rsidR="168D7482" w:rsidRPr="008F6A43">
        <w:t>a “</w:t>
      </w:r>
      <w:r w:rsidR="07380ECF" w:rsidRPr="008F6A43">
        <w:t xml:space="preserve">baseline” traffic behavior that can then be </w:t>
      </w:r>
      <w:r w:rsidR="5C214804" w:rsidRPr="008F6A43">
        <w:t xml:space="preserve">used to compare against new network </w:t>
      </w:r>
      <w:r w:rsidR="338C6C4D" w:rsidRPr="008F6A43">
        <w:t xml:space="preserve">traffic to find </w:t>
      </w:r>
      <w:r w:rsidR="7337240B" w:rsidRPr="008F6A43">
        <w:t>potential attacks.</w:t>
      </w:r>
      <w:r w:rsidR="2A153BF5" w:rsidRPr="008F6A43">
        <w:t xml:space="preserve"> While this may be </w:t>
      </w:r>
      <w:r w:rsidR="1D7E7B75" w:rsidRPr="008F6A43">
        <w:t xml:space="preserve">producible in a testing environment, it is not a realistic expectation for </w:t>
      </w:r>
      <w:r w:rsidR="7595E0A7" w:rsidRPr="008F6A43">
        <w:t>real world</w:t>
      </w:r>
      <w:r w:rsidR="491DDD6B" w:rsidRPr="008F6A43">
        <w:t xml:space="preserve"> deployment.</w:t>
      </w:r>
      <w:r w:rsidR="7337240B" w:rsidRPr="008F6A43">
        <w:t xml:space="preserve"> </w:t>
      </w:r>
      <w:r w:rsidR="67CC7FB7" w:rsidRPr="008F6A43">
        <w:t>Creating a</w:t>
      </w:r>
      <w:r w:rsidR="5142B400" w:rsidRPr="008F6A43">
        <w:t xml:space="preserve"> reliable </w:t>
      </w:r>
      <w:r w:rsidR="4F119094" w:rsidRPr="008F6A43">
        <w:t xml:space="preserve">snapshot of “normal” traffic relies </w:t>
      </w:r>
      <w:r w:rsidR="7D6539F0" w:rsidRPr="008F6A43">
        <w:t>on not only a massive dataset</w:t>
      </w:r>
      <w:r w:rsidR="55B1389D" w:rsidRPr="008F6A43">
        <w:t xml:space="preserve">, but a massive dataset over </w:t>
      </w:r>
      <w:r w:rsidR="712278DF" w:rsidRPr="008F6A43">
        <w:t>a very long time</w:t>
      </w:r>
      <w:r w:rsidR="539A97FB" w:rsidRPr="008F6A43">
        <w:t>. Even once this is gathered</w:t>
      </w:r>
      <w:r w:rsidR="343B11CA" w:rsidRPr="008F6A43">
        <w:t>,</w:t>
      </w:r>
      <w:r w:rsidR="539A97FB" w:rsidRPr="008F6A43">
        <w:t xml:space="preserve"> it still cannot account for </w:t>
      </w:r>
      <w:r w:rsidR="0663D4BE" w:rsidRPr="008F6A43">
        <w:t>the chan</w:t>
      </w:r>
      <w:r w:rsidR="6DECF568" w:rsidRPr="008F6A43">
        <w:t xml:space="preserve">ges </w:t>
      </w:r>
      <w:r w:rsidR="5B58CEE9" w:rsidRPr="008F6A43">
        <w:t xml:space="preserve">found in a network, especially one </w:t>
      </w:r>
      <w:r w:rsidR="33E637B0" w:rsidRPr="008F6A43">
        <w:t>at enterprise scale</w:t>
      </w:r>
      <w:r w:rsidR="6A12EC3A" w:rsidRPr="008F6A43">
        <w:t xml:space="preserve"> where this type of technology is most likely used.</w:t>
      </w:r>
      <w:r w:rsidR="76ED0E68" w:rsidRPr="008F6A43">
        <w:t xml:space="preserve"> </w:t>
      </w:r>
      <w:r w:rsidR="1E3AFF37" w:rsidRPr="008F6A43">
        <w:t xml:space="preserve">Network demands fluctuate, employees </w:t>
      </w:r>
      <w:r w:rsidR="0E0C013E" w:rsidRPr="008F6A43">
        <w:t xml:space="preserve">come and go, and </w:t>
      </w:r>
      <w:r w:rsidR="0B925CCD" w:rsidRPr="008F6A43">
        <w:t xml:space="preserve">new </w:t>
      </w:r>
      <w:r w:rsidR="6F664475" w:rsidRPr="008F6A43">
        <w:t xml:space="preserve">devices are </w:t>
      </w:r>
      <w:r w:rsidR="3B32A130" w:rsidRPr="008F6A43">
        <w:t xml:space="preserve">added and reconfigured </w:t>
      </w:r>
      <w:r w:rsidR="43741A00" w:rsidRPr="008F6A43">
        <w:t>every day.</w:t>
      </w:r>
      <w:r w:rsidR="628E2E4C" w:rsidRPr="008F6A43">
        <w:t xml:space="preserve"> This </w:t>
      </w:r>
      <w:r w:rsidR="0E8F4CD4" w:rsidRPr="008F6A43">
        <w:t>is not</w:t>
      </w:r>
      <w:r w:rsidR="628E2E4C" w:rsidRPr="008F6A43">
        <w:t xml:space="preserve"> even accounting for the widespread adoption of WFH and BYOD that </w:t>
      </w:r>
      <w:r w:rsidR="7368B186" w:rsidRPr="008F6A43">
        <w:t>we are seeing currently.</w:t>
      </w:r>
      <w:r w:rsidR="170F6900" w:rsidRPr="008F6A43">
        <w:t xml:space="preserve"> Simpl</w:t>
      </w:r>
      <w:r w:rsidR="513998E5" w:rsidRPr="008F6A43">
        <w:t>y put,</w:t>
      </w:r>
      <w:r w:rsidR="762AD2B8" w:rsidRPr="008F6A43">
        <w:t xml:space="preserve"> the </w:t>
      </w:r>
      <w:r w:rsidR="369A5950" w:rsidRPr="008F6A43">
        <w:t xml:space="preserve">only way to </w:t>
      </w:r>
      <w:r w:rsidR="7BB43BA7" w:rsidRPr="008F6A43">
        <w:t xml:space="preserve">have a reliably high </w:t>
      </w:r>
      <w:r w:rsidR="0634CE88" w:rsidRPr="008F6A43">
        <w:t>intrusion detection rate</w:t>
      </w:r>
      <w:r w:rsidR="1B7BB5D2" w:rsidRPr="008F6A43">
        <w:t xml:space="preserve"> is to </w:t>
      </w:r>
      <w:r w:rsidR="16428315" w:rsidRPr="008F6A43">
        <w:t xml:space="preserve">also accept a </w:t>
      </w:r>
      <w:r w:rsidR="415C40E6" w:rsidRPr="008F6A43">
        <w:t xml:space="preserve">very high </w:t>
      </w:r>
      <w:r w:rsidR="3DEED196" w:rsidRPr="008F6A43">
        <w:t>false positive rate</w:t>
      </w:r>
      <w:r w:rsidR="218ADC30" w:rsidRPr="008F6A43">
        <w:t xml:space="preserve"> </w:t>
      </w:r>
      <w:r w:rsidR="66A85386" w:rsidRPr="559399C2">
        <w:t>(Victor</w:t>
      </w:r>
      <w:r w:rsidR="66A85386" w:rsidRPr="02D34F91">
        <w:t>)</w:t>
      </w:r>
      <w:r w:rsidR="58D07C62" w:rsidRPr="02D34F91">
        <w:t>.</w:t>
      </w:r>
      <w:r w:rsidR="079DC9E6" w:rsidRPr="008F6A43">
        <w:rPr>
          <w:color w:val="7030A0"/>
        </w:rPr>
        <w:t xml:space="preserve"> </w:t>
      </w:r>
      <w:r w:rsidR="69E10226" w:rsidRPr="008F6A43">
        <w:t>S</w:t>
      </w:r>
      <w:r w:rsidR="451C9D9D" w:rsidRPr="008F6A43">
        <w:t>ome modern companies</w:t>
      </w:r>
      <w:r w:rsidR="058BB961" w:rsidRPr="008F6A43">
        <w:t xml:space="preserve">, for example Darktrace, </w:t>
      </w:r>
      <w:r w:rsidR="12F1A41D" w:rsidRPr="008F6A43">
        <w:t xml:space="preserve">claim that they have </w:t>
      </w:r>
      <w:r w:rsidR="38DCB1AC" w:rsidRPr="008F6A43">
        <w:t>found</w:t>
      </w:r>
      <w:r w:rsidR="41B244A1" w:rsidRPr="008F6A43">
        <w:t xml:space="preserve"> a way </w:t>
      </w:r>
      <w:r w:rsidR="257220A7" w:rsidRPr="008F6A43">
        <w:t xml:space="preserve">around this by </w:t>
      </w:r>
      <w:r w:rsidR="536DB849" w:rsidRPr="008F6A43">
        <w:t>adding “deep learning” into their algorithms</w:t>
      </w:r>
      <w:r w:rsidR="7DDF011B" w:rsidRPr="008F6A43">
        <w:t>.</w:t>
      </w:r>
      <w:r w:rsidR="0FA8520D" w:rsidRPr="008F6A43">
        <w:t xml:space="preserve"> Administrators that </w:t>
      </w:r>
      <w:proofErr w:type="gramStart"/>
      <w:r w:rsidR="0FA8520D" w:rsidRPr="008F6A43">
        <w:t>actually</w:t>
      </w:r>
      <w:r w:rsidR="24F27041" w:rsidRPr="008F6A43">
        <w:t xml:space="preserve"> </w:t>
      </w:r>
      <w:r w:rsidR="2F4B9F89" w:rsidRPr="008F6A43">
        <w:t>work</w:t>
      </w:r>
      <w:proofErr w:type="gramEnd"/>
      <w:r w:rsidR="2F4B9F89" w:rsidRPr="008F6A43">
        <w:t xml:space="preserve"> with the </w:t>
      </w:r>
      <w:r w:rsidR="355C080A" w:rsidRPr="008F6A43">
        <w:t>software, however, have found it to be plagued with the same problems as</w:t>
      </w:r>
      <w:r w:rsidR="7852754A" w:rsidRPr="008F6A43">
        <w:t xml:space="preserve"> </w:t>
      </w:r>
      <w:r w:rsidR="00A95C22" w:rsidRPr="008F6A43">
        <w:t>anomaly-based</w:t>
      </w:r>
      <w:r w:rsidR="7852754A" w:rsidRPr="008F6A43">
        <w:t xml:space="preserve"> systems that came before it</w:t>
      </w:r>
      <w:r w:rsidR="44D7EC18">
        <w:t xml:space="preserve"> (Ram)</w:t>
      </w:r>
      <w:r w:rsidR="785880BE">
        <w:t>.</w:t>
      </w:r>
    </w:p>
    <w:p w14:paraId="35BD5A43" w14:textId="124782C8" w:rsidR="169CFD8F" w:rsidRPr="008F6A43" w:rsidRDefault="11A62058" w:rsidP="1C88E766">
      <w:pPr>
        <w:spacing w:line="480" w:lineRule="auto"/>
        <w:ind w:firstLine="720"/>
      </w:pPr>
      <w:r w:rsidRPr="008F6A43">
        <w:t xml:space="preserve">A final example of an attack on the very foundation of </w:t>
      </w:r>
      <w:r w:rsidR="00A95C22" w:rsidRPr="008F6A43">
        <w:t>anomaly-based</w:t>
      </w:r>
      <w:r w:rsidRPr="008F6A43">
        <w:t xml:space="preserve"> detection</w:t>
      </w:r>
      <w:r w:rsidR="214DAD10" w:rsidRPr="008F6A43">
        <w:t xml:space="preserve"> is very similar to the </w:t>
      </w:r>
      <w:r w:rsidR="6DFC74F7" w:rsidRPr="008F6A43">
        <w:t>concept of adversarial learning but has to do with user beha</w:t>
      </w:r>
      <w:r w:rsidR="66EBFD4A" w:rsidRPr="008F6A43">
        <w:t xml:space="preserve">vior. </w:t>
      </w:r>
      <w:r w:rsidR="668A5723" w:rsidRPr="008F6A43">
        <w:t>In a world of increasingly complex authentication policies, attackers are</w:t>
      </w:r>
      <w:r w:rsidR="4C0C03E4" w:rsidRPr="008F6A43">
        <w:t xml:space="preserve"> increasingly</w:t>
      </w:r>
      <w:r w:rsidR="2F8928F3" w:rsidRPr="008F6A43">
        <w:t xml:space="preserve"> looking to </w:t>
      </w:r>
      <w:r w:rsidR="697054D7" w:rsidRPr="008F6A43">
        <w:t>steal</w:t>
      </w:r>
      <w:r w:rsidR="30A3B7F6" w:rsidRPr="008F6A43">
        <w:t xml:space="preserve"> </w:t>
      </w:r>
      <w:r w:rsidR="697054D7" w:rsidRPr="008F6A43">
        <w:t>legit</w:t>
      </w:r>
      <w:r w:rsidR="59195CE3" w:rsidRPr="008F6A43">
        <w:t xml:space="preserve">imate credentials </w:t>
      </w:r>
      <w:r w:rsidR="5B19897F" w:rsidRPr="008F6A43">
        <w:t>to conduct their operations</w:t>
      </w:r>
      <w:r w:rsidR="6C6760A2" w:rsidRPr="008F6A43">
        <w:t>.</w:t>
      </w:r>
      <w:r w:rsidR="6B4F051C" w:rsidRPr="008F6A43">
        <w:t xml:space="preserve"> </w:t>
      </w:r>
      <w:r w:rsidR="6B3E6A09" w:rsidRPr="008F6A43">
        <w:t xml:space="preserve">It also highlights the fact that some </w:t>
      </w:r>
      <w:r w:rsidR="313F4209" w:rsidRPr="008F6A43">
        <w:t xml:space="preserve">malicious network traffic </w:t>
      </w:r>
      <w:r w:rsidR="15DDDBF9" w:rsidRPr="008F6A43">
        <w:t>can look</w:t>
      </w:r>
      <w:r w:rsidR="310DF18B" w:rsidRPr="008F6A43">
        <w:t xml:space="preserve"> just like</w:t>
      </w:r>
      <w:r w:rsidR="3FB8998F" w:rsidRPr="008F6A43">
        <w:t xml:space="preserve"> legitimate traffic, making it</w:t>
      </w:r>
      <w:r w:rsidR="6E953A23" w:rsidRPr="008F6A43">
        <w:t xml:space="preserve"> very difficult to identify.</w:t>
      </w:r>
      <w:r w:rsidR="268438D7" w:rsidRPr="008F6A43">
        <w:t xml:space="preserve"> </w:t>
      </w:r>
    </w:p>
    <w:p w14:paraId="6EFC36A2" w14:textId="59514EA5" w:rsidR="169CFD8F" w:rsidRPr="008F6A43" w:rsidRDefault="68367DEE" w:rsidP="1C88E766">
      <w:pPr>
        <w:spacing w:line="480" w:lineRule="auto"/>
        <w:ind w:firstLine="720"/>
      </w:pPr>
      <w:r w:rsidRPr="008F6A43">
        <w:t xml:space="preserve">It is expected that an attacker with compromised credentials will likely not know the network architecture and will act erratically as they attempt to move laterally towards a target. </w:t>
      </w:r>
      <w:r w:rsidRPr="008F6A43">
        <w:lastRenderedPageBreak/>
        <w:t>Some anomaly-based intrusion detection systems are designed to alert on this unusual behavior. In a study conducted by researchers from the University of Lima and Indra Digital Labs, it was demonstrated how an attacker could bypass detection by mimicking the behavior of a normal user while still attempting to engage in malicious behavior</w:t>
      </w:r>
      <w:r w:rsidR="346FA680">
        <w:t xml:space="preserve"> (Vidal, Monge)</w:t>
      </w:r>
      <w:r>
        <w:t>.</w:t>
      </w:r>
      <w:r w:rsidRPr="008F6A43">
        <w:t xml:space="preserve"> They demonstrated this through three separate strategies: obfuscation, action pruning, and noise generation. Obfuscation simply entails performing legitimate user actions in between malicious actions </w:t>
      </w:r>
      <w:proofErr w:type="gramStart"/>
      <w:r w:rsidRPr="008F6A43">
        <w:t>in order to</w:t>
      </w:r>
      <w:proofErr w:type="gramEnd"/>
      <w:r w:rsidRPr="008F6A43">
        <w:t xml:space="preserve"> water down what would normally qualify as alert criteria. Action pruning is slightly more difficult as it requires the attacker to have some understanding of the monitoring time periods used by the detection system. Detection systems can employ a timed period, called an “event horizon”, in which they look for subsequent network actions to determine if an attack is taking place. By reducing the number of actions an attacker takes during each monitoring period, they can continue to operate without raising alerts. Noise generation is effectively a combination of the previous two categories where an attacker pads malicious activity with normal activity in a monitoring period. Using these techniques, they were able to reduce detection rates significantly, with </w:t>
      </w:r>
      <w:r w:rsidR="00A95C22" w:rsidRPr="008F6A43">
        <w:t>a</w:t>
      </w:r>
      <w:r w:rsidRPr="008F6A43">
        <w:t xml:space="preserve"> corresponding decrease in detection for number of actions observed. This demonstrates the lack of utility of anomaly-based systems when facing a skillful, long-term attack.</w:t>
      </w:r>
    </w:p>
    <w:p w14:paraId="7070B989" w14:textId="1A631C4E" w:rsidR="169CFD8F" w:rsidRPr="008F6A43" w:rsidRDefault="68367DEE" w:rsidP="1C88E766">
      <w:pPr>
        <w:spacing w:line="480" w:lineRule="auto"/>
        <w:ind w:firstLine="720"/>
      </w:pPr>
      <w:r w:rsidRPr="008F6A43">
        <w:t xml:space="preserve">A possible defense against such an attack would be tuning monitoring period intervals in such a way that it makes attacks relying on this behavior impractical and cumbersome. Shortening the event horizon to get a more granular view of malicious behavior sequences would make it harder to obfuscate malicious actions. Lengthening the event horizon, would be much more computationally expensive, but it could be done while tightening up the alerting parameters </w:t>
      </w:r>
      <w:r w:rsidRPr="008F6A43">
        <w:lastRenderedPageBreak/>
        <w:t xml:space="preserve">to make action pruning unfeasible. Either way, it must </w:t>
      </w:r>
      <w:r w:rsidR="00E155CE">
        <w:t xml:space="preserve">be </w:t>
      </w:r>
      <w:r w:rsidRPr="008F6A43">
        <w:t>accept</w:t>
      </w:r>
      <w:r w:rsidR="00E155CE">
        <w:t>ed</w:t>
      </w:r>
      <w:r w:rsidRPr="008F6A43">
        <w:t xml:space="preserve"> that </w:t>
      </w:r>
      <w:proofErr w:type="gramStart"/>
      <w:r w:rsidRPr="008F6A43">
        <w:t>both of these</w:t>
      </w:r>
      <w:proofErr w:type="gramEnd"/>
      <w:r w:rsidRPr="008F6A43">
        <w:t xml:space="preserve"> strategies would lead to an increase in false positive alerts caused by legitimate users.</w:t>
      </w:r>
    </w:p>
    <w:p w14:paraId="1C6544B9" w14:textId="0818DECC" w:rsidR="5FE560EA" w:rsidRPr="008F6A43" w:rsidRDefault="268438D7" w:rsidP="5FE560EA">
      <w:pPr>
        <w:spacing w:line="480" w:lineRule="auto"/>
        <w:ind w:firstLine="720"/>
      </w:pPr>
      <w:r>
        <w:t>One particularl</w:t>
      </w:r>
      <w:r w:rsidR="3645C019">
        <w:t xml:space="preserve">y effective method of disguising malicious traffic involves </w:t>
      </w:r>
      <w:r w:rsidR="4569B90D">
        <w:t>exploiting</w:t>
      </w:r>
      <w:r w:rsidR="3645C019">
        <w:t xml:space="preserve"> </w:t>
      </w:r>
      <w:r w:rsidR="0C920889">
        <w:t>SSL</w:t>
      </w:r>
      <w:r w:rsidR="3A7E6C39">
        <w:t xml:space="preserve"> </w:t>
      </w:r>
      <w:r w:rsidR="1AD15942">
        <w:t>encryption</w:t>
      </w:r>
      <w:r w:rsidR="62E4304F">
        <w:t xml:space="preserve">, as </w:t>
      </w:r>
      <w:r w:rsidR="74C48A80">
        <w:t>by definition, encrypt</w:t>
      </w:r>
      <w:r w:rsidR="4EE58B9B">
        <w:t xml:space="preserve">ed traffic </w:t>
      </w:r>
      <w:r w:rsidR="79C623D3">
        <w:t xml:space="preserve">cannot </w:t>
      </w:r>
      <w:r w:rsidR="4EE58B9B">
        <w:t>be analyzed</w:t>
      </w:r>
      <w:r w:rsidR="450099DF">
        <w:t>.</w:t>
      </w:r>
      <w:r w:rsidR="79C623D3">
        <w:t xml:space="preserve"> Attackers use this to their advantage by </w:t>
      </w:r>
      <w:r w:rsidR="430631CC">
        <w:t>disguising</w:t>
      </w:r>
      <w:r w:rsidR="79C623D3">
        <w:t xml:space="preserve"> their malicious </w:t>
      </w:r>
      <w:r w:rsidR="5BB59D5F">
        <w:t>attacks</w:t>
      </w:r>
      <w:r w:rsidR="79C623D3">
        <w:t xml:space="preserve"> and thereby completely evading deep packet inspection (Roques</w:t>
      </w:r>
      <w:r w:rsidR="79D107D8">
        <w:t xml:space="preserve"> 7</w:t>
      </w:r>
      <w:r w:rsidR="79C623D3">
        <w:t>).  TLS-based threats allow bad actors to deposit payloads, exfiltrate data, obfuscate C</w:t>
      </w:r>
      <w:r w:rsidR="0AB66A43">
        <w:t>2 commands</w:t>
      </w:r>
      <w:r w:rsidR="79C623D3">
        <w:t xml:space="preserve">, and of course, execute phishing schemes more believably. A notable example of </w:t>
      </w:r>
      <w:r w:rsidR="18706386">
        <w:t xml:space="preserve">this </w:t>
      </w:r>
      <w:r w:rsidR="79C623D3">
        <w:t xml:space="preserve">includes the financial trojan </w:t>
      </w:r>
      <w:proofErr w:type="spellStart"/>
      <w:r w:rsidR="79C623D3">
        <w:t>Dridex</w:t>
      </w:r>
      <w:proofErr w:type="spellEnd"/>
      <w:r w:rsidR="79C623D3">
        <w:t xml:space="preserve">, a banking malware that relies on TLS encryption to both download and successfully communicate with its C2 server. What is interesting to note is that </w:t>
      </w:r>
      <w:proofErr w:type="spellStart"/>
      <w:r w:rsidR="79C623D3">
        <w:t>Dridex</w:t>
      </w:r>
      <w:proofErr w:type="spellEnd"/>
      <w:r w:rsidR="79C623D3">
        <w:t xml:space="preserve"> uses a recent version of TLS 1.2 with several extensions and cipher suites. The packet in Figure </w:t>
      </w:r>
      <w:r w:rsidR="00D16CD8">
        <w:t>7</w:t>
      </w:r>
      <w:r w:rsidR="79C623D3">
        <w:t xml:space="preserve"> shows that the server sent a self-signed certificate, which should automatically raise red flags, however; it is very easy for threat actors to use a legitimate service such as Let’s Encrypt to obtain valid certificates.</w:t>
      </w:r>
    </w:p>
    <w:p w14:paraId="5A71C773" w14:textId="1B328C06" w:rsidR="0B909CEF" w:rsidRDefault="0B909CEF" w:rsidP="0B909CEF">
      <w:pPr>
        <w:spacing w:line="480" w:lineRule="auto"/>
        <w:ind w:firstLine="720"/>
      </w:pPr>
    </w:p>
    <w:p w14:paraId="6AD0EFC2" w14:textId="41FAE164" w:rsidR="00D16CD8" w:rsidRPr="00E031B2" w:rsidRDefault="3AD395AC" w:rsidP="3C496E5A">
      <w:pPr>
        <w:spacing w:line="480" w:lineRule="auto"/>
      </w:pPr>
      <w:r>
        <w:rPr>
          <w:noProof/>
        </w:rPr>
        <w:drawing>
          <wp:inline distT="0" distB="0" distL="0" distR="0" wp14:anchorId="7B66CCEE" wp14:editId="42606AC2">
            <wp:extent cx="5943600" cy="2009775"/>
            <wp:effectExtent l="0" t="0" r="0" b="0"/>
            <wp:docPr id="2080459418" name="Picture 80935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350525"/>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6C8AD3C5" w14:textId="5CD43E5F" w:rsidR="00D16CD8" w:rsidRPr="00554750" w:rsidRDefault="67DA7744" w:rsidP="3C846599">
      <w:pPr>
        <w:spacing w:line="480" w:lineRule="auto"/>
        <w:ind w:firstLine="720"/>
        <w:jc w:val="center"/>
      </w:pPr>
      <w:r>
        <w:t xml:space="preserve">Fig. 7. </w:t>
      </w:r>
      <w:r w:rsidR="05626776">
        <w:t>Client Hello Packet</w:t>
      </w:r>
      <w:r w:rsidR="4F7844C3">
        <w:t xml:space="preserve"> of a </w:t>
      </w:r>
      <w:proofErr w:type="spellStart"/>
      <w:r w:rsidR="4F7844C3">
        <w:t>Dridex</w:t>
      </w:r>
      <w:proofErr w:type="spellEnd"/>
      <w:r w:rsidR="4F7844C3">
        <w:t xml:space="preserve"> Malware</w:t>
      </w:r>
      <w:r w:rsidR="05626776">
        <w:t>. Note, the only abnormality would be a self-signed certificate.</w:t>
      </w:r>
      <w:r w:rsidR="4A35E225">
        <w:t xml:space="preserve"> </w:t>
      </w:r>
      <w:r w:rsidR="38F20E0A">
        <w:t xml:space="preserve">Source: </w:t>
      </w:r>
      <w:r w:rsidR="068355A0">
        <w:t xml:space="preserve">Olivier Roques, </w:t>
      </w:r>
      <w:r w:rsidR="42961A62" w:rsidRPr="3C846599">
        <w:rPr>
          <w:i/>
          <w:iCs/>
        </w:rPr>
        <w:t xml:space="preserve">Detecting Malware in TLS Traffic, </w:t>
      </w:r>
      <w:r w:rsidR="42961A62" w:rsidRPr="3C846599">
        <w:t>2019.</w:t>
      </w:r>
    </w:p>
    <w:p w14:paraId="15D79680" w14:textId="77777777" w:rsidR="00D16CD8" w:rsidRPr="008F6A43" w:rsidRDefault="00D16CD8" w:rsidP="1C88E766">
      <w:pPr>
        <w:spacing w:line="480" w:lineRule="auto"/>
        <w:ind w:firstLine="720"/>
        <w:jc w:val="center"/>
      </w:pPr>
    </w:p>
    <w:p w14:paraId="230EAA06" w14:textId="30512176" w:rsidR="34A8B4E8" w:rsidRPr="008F6A43" w:rsidRDefault="79C623D3" w:rsidP="5FE560EA">
      <w:pPr>
        <w:spacing w:line="480" w:lineRule="auto"/>
        <w:ind w:firstLine="720"/>
      </w:pPr>
      <w:r w:rsidRPr="008F6A43">
        <w:t xml:space="preserve">An attempt to combat malicious encrypted connections led to the development of JA3 TLS. It is important to note that while TLS traffic at the application layer is encrypted, TLS handshakes are transmitted in the clear. Therefore, it is possible to view “Client Hello” packets such as that shown above. What JA3 does is take these packets and concatenates the Version, Accepted Ciphers, List of Extensions, Elliptic Curves, and Elliptic Curve Formats, into a unique md5-hashed fingerprint. As John </w:t>
      </w:r>
      <w:proofErr w:type="spellStart"/>
      <w:r w:rsidRPr="008F6A43">
        <w:t>Althouse</w:t>
      </w:r>
      <w:proofErr w:type="spellEnd"/>
      <w:r w:rsidRPr="008F6A43">
        <w:t xml:space="preserve"> explains, “In the event that a threat actor custom-built their own malware executable, it’s likely that the JA3 fingerprint will be unique to that executable” (“TLS Fingerprinting with JA3 and JA3S”). An example of one such detectable payload would be </w:t>
      </w:r>
      <w:proofErr w:type="spellStart"/>
      <w:r w:rsidRPr="008F6A43">
        <w:t>TrickBot</w:t>
      </w:r>
      <w:proofErr w:type="spellEnd"/>
      <w:r w:rsidRPr="008F6A43">
        <w:t xml:space="preserve"> which has the fingerprint of 1aa7bf8b97e540ca5edd75f7b8384bfa. Furthermore, there exists multiple databases of malicious JA3 fingerprints such as ja3er.com and sslbl.abuse.ch/ja3-fingerprints. One would assume that these can be used to blacklist known threats. Putting </w:t>
      </w:r>
      <w:r w:rsidR="664C4A99" w:rsidRPr="008F6A43">
        <w:t xml:space="preserve">this </w:t>
      </w:r>
      <w:r w:rsidRPr="008F6A43">
        <w:t>into practice, these additional indicators of behavior can be essential for network and security operations teams to identify malware and protect their assets (“JA3 Fingerprinting: Encrypted Threat Detection”). As with any signature-based detection system, however, JA3 fingerprinting detection has the same inherent drawbacks.</w:t>
      </w:r>
    </w:p>
    <w:p w14:paraId="0C8A9E62" w14:textId="6A9D1F15" w:rsidR="00FF7A5E" w:rsidRPr="00FF7A5E" w:rsidRDefault="3AD395AC" w:rsidP="3C846599">
      <w:pPr>
        <w:spacing w:line="480" w:lineRule="auto"/>
        <w:ind w:firstLine="720"/>
      </w:pPr>
      <w:r>
        <w:t>By relying on a database of fingerprinted threats, JA3 “shares the same limitations of all other defenses that rely on pre-identified threats or blacklists” (</w:t>
      </w:r>
      <w:proofErr w:type="spellStart"/>
      <w:r>
        <w:t>Heinemeyer</w:t>
      </w:r>
      <w:proofErr w:type="spellEnd"/>
      <w:r>
        <w:t xml:space="preserve"> “Darktrace”). This means that it is effectively null against unknown exploits, or zero-days. Additionally, though Salesforce touts that JA3 fingerprints remain constant throughout changes in IPs, ports, and X509 certificates, there are actually numerous reasons a JA3 signature can vary, as shown in </w:t>
      </w:r>
      <w:r>
        <w:lastRenderedPageBreak/>
        <w:t xml:space="preserve">Figure B2. </w:t>
      </w:r>
      <w:r w:rsidR="15BA5DEE">
        <w:t>Thus, this not only leads to the possibility of false-positives and false-negatives, JA3 fingerprints</w:t>
      </w:r>
      <w:r>
        <w:t xml:space="preserve"> are also susceptible to tampering. </w:t>
      </w:r>
    </w:p>
    <w:p w14:paraId="17E567B5" w14:textId="4889B57B" w:rsidR="681C5DB3" w:rsidRDefault="681C5DB3" w:rsidP="681C5DB3">
      <w:pPr>
        <w:spacing w:line="480" w:lineRule="auto"/>
        <w:ind w:firstLine="720"/>
      </w:pPr>
    </w:p>
    <w:p w14:paraId="37285616" w14:textId="2CC287C1" w:rsidR="560E6E1D" w:rsidRPr="008F6A43" w:rsidRDefault="3AD395AC" w:rsidP="5FE560EA">
      <w:pPr>
        <w:spacing w:line="480" w:lineRule="auto"/>
      </w:pPr>
      <w:r>
        <w:rPr>
          <w:noProof/>
        </w:rPr>
        <w:drawing>
          <wp:inline distT="0" distB="0" distL="0" distR="0" wp14:anchorId="50F3BCDE" wp14:editId="377EA0B0">
            <wp:extent cx="5943600" cy="1866900"/>
            <wp:effectExtent l="0" t="0" r="0" b="0"/>
            <wp:docPr id="971100189" name="Picture 11717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737196"/>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6B1C1F73" w14:textId="2CC2EAA1" w:rsidR="00F918C8" w:rsidRDefault="3AD395AC" w:rsidP="3C846599">
      <w:pPr>
        <w:jc w:val="center"/>
        <w:rPr>
          <w:i/>
          <w:iCs/>
        </w:rPr>
      </w:pPr>
      <w:r>
        <w:t xml:space="preserve">Figure </w:t>
      </w:r>
      <w:r w:rsidR="57B6F4FB">
        <w:t>8</w:t>
      </w:r>
      <w:r>
        <w:t xml:space="preserve">: </w:t>
      </w:r>
      <w:r w:rsidR="763C1D41">
        <w:t xml:space="preserve">JA3 fingerprints </w:t>
      </w:r>
      <w:r w:rsidR="1C8707F7">
        <w:t>are not consistent</w:t>
      </w:r>
      <w:r w:rsidR="4AA79D53">
        <w:t>.</w:t>
      </w:r>
      <w:r w:rsidR="74FC2F15">
        <w:t xml:space="preserve"> </w:t>
      </w:r>
      <w:r w:rsidR="57B6F4FB">
        <w:t>Source:</w:t>
      </w:r>
      <w:r w:rsidR="073F96E8">
        <w:t xml:space="preserve"> </w:t>
      </w:r>
      <w:r w:rsidR="72BBCF6E">
        <w:t xml:space="preserve">Troy Kent, Dave Shackleford, </w:t>
      </w:r>
      <w:r w:rsidR="22F76CA1" w:rsidRPr="3C846599">
        <w:rPr>
          <w:i/>
          <w:iCs/>
        </w:rPr>
        <w:t>(JA) 3 Reasons to Rethink Your Encrypted Traffic Analysis Strategies</w:t>
      </w:r>
      <w:r w:rsidR="28E71032" w:rsidRPr="3C846599">
        <w:rPr>
          <w:i/>
          <w:iCs/>
        </w:rPr>
        <w:t xml:space="preserve"> Webinar</w:t>
      </w:r>
      <w:r w:rsidR="547A447C" w:rsidRPr="3C846599">
        <w:rPr>
          <w:i/>
          <w:iCs/>
        </w:rPr>
        <w:t xml:space="preserve">, </w:t>
      </w:r>
      <w:r w:rsidR="45651C4F">
        <w:t>Awake Security</w:t>
      </w:r>
      <w:r w:rsidR="547A447C" w:rsidRPr="3C846599">
        <w:rPr>
          <w:i/>
          <w:iCs/>
        </w:rPr>
        <w:t xml:space="preserve"> </w:t>
      </w:r>
      <w:r w:rsidR="547A447C">
        <w:t>2018</w:t>
      </w:r>
      <w:r w:rsidR="547A447C" w:rsidRPr="3C846599">
        <w:rPr>
          <w:i/>
          <w:iCs/>
        </w:rPr>
        <w:t>,</w:t>
      </w:r>
      <w:r w:rsidR="67EB5BD4" w:rsidRPr="3C846599">
        <w:rPr>
          <w:i/>
          <w:iCs/>
        </w:rPr>
        <w:t xml:space="preserve"> </w:t>
      </w:r>
      <w:r w:rsidR="67EB5BD4">
        <w:t>https://awakesecurity.com/webinars/ja3-reasons-to-rethink-your-encrypted-traffic-analysis-strategies-webinar/</w:t>
      </w:r>
    </w:p>
    <w:p w14:paraId="5A41BF7C" w14:textId="2B069D64" w:rsidR="00F918C8" w:rsidRDefault="00F918C8" w:rsidP="02D7D45E">
      <w:pPr>
        <w:jc w:val="center"/>
        <w:rPr>
          <w:i/>
          <w:iCs/>
        </w:rPr>
      </w:pPr>
    </w:p>
    <w:p w14:paraId="6BB79AA8" w14:textId="4677A466" w:rsidR="00832FCD" w:rsidRDefault="00832FCD" w:rsidP="02D7D45E">
      <w:pPr>
        <w:jc w:val="center"/>
        <w:rPr>
          <w:i/>
        </w:rPr>
      </w:pPr>
    </w:p>
    <w:p w14:paraId="17E51501" w14:textId="19B52BDA" w:rsidR="00EE5736" w:rsidRPr="00EE5736" w:rsidRDefault="79C623D3" w:rsidP="00EE5736">
      <w:pPr>
        <w:spacing w:line="480" w:lineRule="auto"/>
        <w:ind w:firstLine="720"/>
      </w:pPr>
      <w:r>
        <w:t>In altering a specific component of a packet that JA3 uses to generate an MD5 fingerprint, one can effectively evade signature detection. One example would be changing the Cipher Suites, or as the Akami Threat Research calls it, Cipher Stunting. I</w:t>
      </w:r>
      <w:r w:rsidR="17E5DCB2">
        <w:t>n this</w:t>
      </w:r>
      <w:r>
        <w:t xml:space="preserve"> advanced </w:t>
      </w:r>
      <w:r w:rsidR="17E5DCB2">
        <w:t xml:space="preserve">method of </w:t>
      </w:r>
      <w:r w:rsidR="5A0AB275">
        <w:t>signature tampering,</w:t>
      </w:r>
      <w:r>
        <w:t xml:space="preserve"> </w:t>
      </w:r>
      <w:r w:rsidR="5A0AB275">
        <w:t xml:space="preserve">attackers utilized </w:t>
      </w:r>
      <w:r>
        <w:t xml:space="preserve">bots to randomizing SSL/TLS signatures at a rate never seen before. As </w:t>
      </w:r>
      <w:proofErr w:type="spellStart"/>
      <w:r>
        <w:t>Zioni</w:t>
      </w:r>
      <w:proofErr w:type="spellEnd"/>
      <w:r>
        <w:t xml:space="preserve"> explains, “Those responsible are presenting a randomized cipher suite list in the 'Client Hello' messages, that in turn, randomize the hashes at the end. This is due to the relatively small and finite set of the SSL/TLS stack implementations available today. Each one allows for a different level of user intervention and customization of the SSL/TLS negotiation.” (“Bots Tampering with TLS to Avoid Detection”). </w:t>
      </w:r>
      <w:r w:rsidR="5F7DCD9A">
        <w:t>T</w:t>
      </w:r>
      <w:r>
        <w:t>hreat actors can evade detection by tinkering with TLS signatures</w:t>
      </w:r>
      <w:r w:rsidR="20F529EE">
        <w:t xml:space="preserve">, even utilizing TLS to masquerade as any other </w:t>
      </w:r>
      <w:r w:rsidR="20F529EE">
        <w:lastRenderedPageBreak/>
        <w:t>application to get past detection</w:t>
      </w:r>
      <w:r>
        <w:t>. In conjunction with encryption-based techniques, phishing becomes a more powerful and convincing exploit in fooling the Layer 8 problem, i.e. users.</w:t>
      </w:r>
    </w:p>
    <w:p w14:paraId="66A6E132" w14:textId="03F50C81" w:rsidR="5FE560EA" w:rsidRPr="008F6A43" w:rsidRDefault="79C623D3" w:rsidP="5FE560EA">
      <w:pPr>
        <w:spacing w:line="480" w:lineRule="auto"/>
        <w:ind w:firstLine="720"/>
      </w:pPr>
      <w:r w:rsidRPr="008F6A43">
        <w:t xml:space="preserve">Using a combination of trusted services with any of the previously mentioned evasion techniques, threat actors can completely negate NIDS detection to </w:t>
      </w:r>
      <w:r w:rsidR="2C71E4F9" w:rsidRPr="008F6A43">
        <w:t>exploit</w:t>
      </w:r>
      <w:r w:rsidRPr="008F6A43">
        <w:t xml:space="preserve"> the weak and fallible Layer 8. A 2019 FireEye Email Threat Report indicated a dramatic increase of malicious payloads via trusted file hosting services, the most used being Dropbox (“FireEye 2019 Threat Report”). Though there are services that use CASBs, Cloud Access Security Brokers, this layer of security is not designed to detect threats such as malicious files, URLs, and social engineering attempts (Reich). The same FireEye research saw a 26% increase in malicious URLs using HTTPS, fooling the Layer 8 into believing they are on a secure connection. Furthermore, the domain of a malicious link can be obfuscated via domain fronting.</w:t>
      </w:r>
    </w:p>
    <w:p w14:paraId="213B7A4D" w14:textId="2E48AA86" w:rsidR="34A8B4E8" w:rsidRPr="008F6A43" w:rsidRDefault="3AD395AC" w:rsidP="5FE560EA">
      <w:pPr>
        <w:spacing w:line="480" w:lineRule="auto"/>
      </w:pPr>
      <w:r w:rsidRPr="735FED05">
        <w:rPr>
          <w:rFonts w:eastAsia="Calibri"/>
        </w:rPr>
        <w:t xml:space="preserve"> </w:t>
      </w:r>
      <w:r>
        <w:rPr>
          <w:noProof/>
        </w:rPr>
        <w:drawing>
          <wp:inline distT="0" distB="0" distL="0" distR="0" wp14:anchorId="443B2E47" wp14:editId="4A784A5B">
            <wp:extent cx="5743575" cy="2971800"/>
            <wp:effectExtent l="0" t="0" r="0" b="0"/>
            <wp:docPr id="1116558433" name="Picture 214411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110075"/>
                    <pic:cNvPicPr/>
                  </pic:nvPicPr>
                  <pic:blipFill>
                    <a:blip r:embed="rId20">
                      <a:extLst>
                        <a:ext uri="{28A0092B-C50C-407E-A947-70E740481C1C}">
                          <a14:useLocalDpi xmlns:a14="http://schemas.microsoft.com/office/drawing/2010/main" val="0"/>
                        </a:ext>
                      </a:extLst>
                    </a:blip>
                    <a:stretch>
                      <a:fillRect/>
                    </a:stretch>
                  </pic:blipFill>
                  <pic:spPr>
                    <a:xfrm>
                      <a:off x="0" y="0"/>
                      <a:ext cx="5743575" cy="2971800"/>
                    </a:xfrm>
                    <a:prstGeom prst="rect">
                      <a:avLst/>
                    </a:prstGeom>
                  </pic:spPr>
                </pic:pic>
              </a:graphicData>
            </a:graphic>
          </wp:inline>
        </w:drawing>
      </w:r>
    </w:p>
    <w:p w14:paraId="0B59CC35" w14:textId="59FD61C9" w:rsidR="000B1623" w:rsidRPr="000B1623" w:rsidRDefault="7C654260" w:rsidP="233BFD59">
      <w:pPr>
        <w:jc w:val="center"/>
      </w:pPr>
      <w:r>
        <w:t>Fig. 9. A convincing phishing website with a green padlock seal of approval</w:t>
      </w:r>
      <w:r w:rsidR="573FF445">
        <w:t xml:space="preserve">. </w:t>
      </w:r>
    </w:p>
    <w:p w14:paraId="52B69375" w14:textId="7B2F2E67" w:rsidR="1E5C58A5" w:rsidRDefault="0EAA54CB" w:rsidP="3C846599">
      <w:pPr>
        <w:jc w:val="center"/>
        <w:rPr>
          <w:i/>
          <w:iCs/>
        </w:rPr>
      </w:pPr>
      <w:r>
        <w:t xml:space="preserve">Source: </w:t>
      </w:r>
      <w:r w:rsidR="5FBDE0C4">
        <w:t>Karen</w:t>
      </w:r>
      <w:r w:rsidR="602FB1DF">
        <w:t xml:space="preserve">, </w:t>
      </w:r>
      <w:r w:rsidR="20362D52" w:rsidRPr="3C846599">
        <w:rPr>
          <w:i/>
          <w:iCs/>
        </w:rPr>
        <w:t>Service Ticket #92833</w:t>
      </w:r>
      <w:r w:rsidR="58C294D1" w:rsidRPr="3C846599">
        <w:rPr>
          <w:i/>
          <w:iCs/>
        </w:rPr>
        <w:t xml:space="preserve"> hacked pls advice</w:t>
      </w:r>
      <w:r w:rsidR="1E358888" w:rsidRPr="3C846599">
        <w:rPr>
          <w:i/>
          <w:iCs/>
        </w:rPr>
        <w:t xml:space="preserve">, </w:t>
      </w:r>
      <w:r w:rsidR="612D05E6">
        <w:t>Redacted</w:t>
      </w:r>
      <w:r w:rsidR="3E377365">
        <w:t xml:space="preserve"> Insurance Company, 2020.</w:t>
      </w:r>
    </w:p>
    <w:p w14:paraId="09FF1D4B" w14:textId="3DDDDAE9" w:rsidR="01FAAADB" w:rsidRDefault="01FAAADB" w:rsidP="01FAAADB"/>
    <w:p w14:paraId="00969AC9" w14:textId="26C0E26F" w:rsidR="560E6E1D" w:rsidRPr="008F6A43" w:rsidRDefault="79C623D3" w:rsidP="5FE560EA">
      <w:pPr>
        <w:spacing w:line="480" w:lineRule="auto"/>
        <w:ind w:firstLine="720"/>
      </w:pPr>
      <w:r w:rsidRPr="008F6A43">
        <w:lastRenderedPageBreak/>
        <w:t>By amalgamating the techniques of TLS encryption, leveraging a trusted 3</w:t>
      </w:r>
      <w:r w:rsidRPr="008F6A43">
        <w:rPr>
          <w:vertAlign w:val="superscript"/>
        </w:rPr>
        <w:t>rd</w:t>
      </w:r>
      <w:r w:rsidRPr="008F6A43">
        <w:t xml:space="preserve"> party for C2, and hiding that C2 traffic behind encryption and domain fronting, it should not come as a complete surprise that phishing attacks </w:t>
      </w:r>
      <w:r w:rsidR="5C5F3078">
        <w:t xml:space="preserve">have </w:t>
      </w:r>
      <w:r w:rsidR="03CA41AB">
        <w:t>proven</w:t>
      </w:r>
      <w:r w:rsidR="5C5F3078">
        <w:t xml:space="preserve"> so successful in</w:t>
      </w:r>
      <w:r>
        <w:t xml:space="preserve"> remain</w:t>
      </w:r>
      <w:r w:rsidR="1BFC8188">
        <w:t>ing</w:t>
      </w:r>
      <w:r w:rsidRPr="008F6A43">
        <w:t xml:space="preserve"> among the top threat action varieties (2020 </w:t>
      </w:r>
      <w:r w:rsidR="3C0D5748">
        <w:t>Verizon Data Breach Investigations Report</w:t>
      </w:r>
      <w:r w:rsidRPr="008F6A43">
        <w:t>).</w:t>
      </w:r>
      <w:r w:rsidR="0FD08DAF" w:rsidRPr="008F6A43">
        <w:t xml:space="preserve"> </w:t>
      </w:r>
    </w:p>
    <w:p w14:paraId="2193790C" w14:textId="39CE4CE2" w:rsidR="4F22B605" w:rsidRPr="008F6A43" w:rsidRDefault="5BF65791" w:rsidP="5FE560EA">
      <w:pPr>
        <w:spacing w:line="480" w:lineRule="auto"/>
        <w:ind w:firstLine="720"/>
      </w:pPr>
      <w:r>
        <w:t xml:space="preserve">As demonstrated, </w:t>
      </w:r>
      <w:r w:rsidR="5456ACAD">
        <w:t>there</w:t>
      </w:r>
      <w:r w:rsidR="5456ACAD" w:rsidRPr="008F6A43">
        <w:t xml:space="preserve"> are many evasive techniques </w:t>
      </w:r>
      <w:r w:rsidR="20579D07">
        <w:t>that can be employed</w:t>
      </w:r>
      <w:r w:rsidR="5456ACAD" w:rsidRPr="008F6A43">
        <w:t xml:space="preserve"> to defeat </w:t>
      </w:r>
      <w:r w:rsidR="2B611401" w:rsidRPr="008F6A43">
        <w:t xml:space="preserve">both signature and </w:t>
      </w:r>
      <w:r w:rsidR="386B003A" w:rsidRPr="008F6A43">
        <w:t>anomaly</w:t>
      </w:r>
      <w:r w:rsidR="2B611401" w:rsidRPr="008F6A43">
        <w:t xml:space="preserve">-based </w:t>
      </w:r>
      <w:r w:rsidR="5456ACAD" w:rsidRPr="008F6A43">
        <w:t>Network Intrusion De</w:t>
      </w:r>
      <w:r w:rsidR="49D12226" w:rsidRPr="008F6A43">
        <w:t xml:space="preserve">tection Systems. </w:t>
      </w:r>
      <w:r w:rsidR="1BB49FB6">
        <w:t>As NIDS become a thing of the past, many new products have risen to take their place. However, they are built upon the shoulders of a flawed system and so inherit those systems flaw.</w:t>
      </w:r>
      <w:r w:rsidR="21D7BAD4" w:rsidRPr="008F6A43">
        <w:t xml:space="preserve"> NIDS</w:t>
      </w:r>
      <w:r w:rsidR="6C12577E">
        <w:t>,</w:t>
      </w:r>
      <w:r w:rsidR="21D7BAD4" w:rsidRPr="008F6A43">
        <w:t xml:space="preserve"> </w:t>
      </w:r>
      <w:r w:rsidR="1482B7E5" w:rsidRPr="008F6A43">
        <w:t xml:space="preserve">and the </w:t>
      </w:r>
      <w:r w:rsidR="1EFD18F5" w:rsidRPr="008F6A43">
        <w:t>various systems designed to improve on them</w:t>
      </w:r>
      <w:r w:rsidR="3B3C2E8E">
        <w:t>,</w:t>
      </w:r>
      <w:r w:rsidR="52979720">
        <w:t xml:space="preserve"> </w:t>
      </w:r>
      <w:r w:rsidR="088FADBE">
        <w:t>can be a useful tool in a diverse and well vetted toolset to protect network infrastructure, but it should never be relied on as a</w:t>
      </w:r>
      <w:r w:rsidR="717682E4">
        <w:t xml:space="preserve"> foolproof defense</w:t>
      </w:r>
      <w:r w:rsidR="21D7BAD4">
        <w:t xml:space="preserve">. </w:t>
      </w:r>
      <w:r w:rsidR="21D7BAD4" w:rsidRPr="008F6A43">
        <w:t>It must be combined with pr</w:t>
      </w:r>
      <w:r w:rsidR="2B494338" w:rsidRPr="008F6A43">
        <w:t xml:space="preserve">evention </w:t>
      </w:r>
      <w:r w:rsidR="00A95C22" w:rsidRPr="008F6A43">
        <w:t>systems and</w:t>
      </w:r>
      <w:r w:rsidR="2B494338" w:rsidRPr="008F6A43">
        <w:t xml:space="preserve"> is most effective when </w:t>
      </w:r>
      <w:r w:rsidR="40955342" w:rsidRPr="008F6A43">
        <w:t>operated by a highly trained security professional</w:t>
      </w:r>
      <w:r w:rsidR="2B494338" w:rsidRPr="008F6A43">
        <w:t xml:space="preserve">. </w:t>
      </w:r>
      <w:r w:rsidR="37A2B143" w:rsidRPr="008F6A43">
        <w:t xml:space="preserve">The most important takeaway from this paper is that </w:t>
      </w:r>
      <w:r w:rsidR="3E962F22" w:rsidRPr="008F6A43">
        <w:t xml:space="preserve">you can never place too much trust in a security system. </w:t>
      </w:r>
      <w:r w:rsidR="57246294">
        <w:t>A</w:t>
      </w:r>
      <w:r w:rsidR="3E962F22" w:rsidRPr="008F6A43">
        <w:t xml:space="preserve"> determined attacker, no matter what marketing literature may have you believe</w:t>
      </w:r>
      <w:r w:rsidR="36C316EE">
        <w:t xml:space="preserve">, </w:t>
      </w:r>
      <w:r w:rsidR="144DF0B1">
        <w:t>can</w:t>
      </w:r>
      <w:r w:rsidR="36C316EE">
        <w:t xml:space="preserve"> always find a way around a defense</w:t>
      </w:r>
      <w:r w:rsidR="3E962F22">
        <w:t xml:space="preserve">. </w:t>
      </w:r>
      <w:r w:rsidR="243E8CCD">
        <w:t>In an era of increasingly well</w:t>
      </w:r>
      <w:r w:rsidR="23A82315">
        <w:t>-</w:t>
      </w:r>
      <w:r w:rsidR="243E8CCD">
        <w:t>organized cybercriminals, i</w:t>
      </w:r>
      <w:r w:rsidR="30C46297">
        <w:t>t is more important than ever to constantly stay apprised of new developments in the information security field.</w:t>
      </w:r>
    </w:p>
    <w:p w14:paraId="760857FA" w14:textId="77777777" w:rsidR="00FA44D5" w:rsidRDefault="00FA44D5" w:rsidP="00C50754">
      <w:pPr>
        <w:ind w:left="360"/>
        <w:jc w:val="center"/>
      </w:pPr>
    </w:p>
    <w:p w14:paraId="34C0A55D" w14:textId="77777777" w:rsidR="00FA44D5" w:rsidRDefault="00FA44D5" w:rsidP="00C50754">
      <w:pPr>
        <w:ind w:left="360"/>
        <w:jc w:val="center"/>
      </w:pPr>
    </w:p>
    <w:p w14:paraId="2B80D80D" w14:textId="77777777" w:rsidR="00FA44D5" w:rsidRDefault="00FA44D5" w:rsidP="00C50754">
      <w:pPr>
        <w:ind w:left="360"/>
        <w:jc w:val="center"/>
      </w:pPr>
    </w:p>
    <w:p w14:paraId="1D29AFD9" w14:textId="2C44FBA0" w:rsidR="00FA44D5" w:rsidRDefault="00FA44D5" w:rsidP="7670E9BF">
      <w:pPr>
        <w:ind w:left="360"/>
        <w:jc w:val="center"/>
      </w:pPr>
    </w:p>
    <w:p w14:paraId="7027ABD2" w14:textId="77777777" w:rsidR="00FA44D5" w:rsidRDefault="00FA44D5" w:rsidP="00C50754">
      <w:pPr>
        <w:ind w:left="360"/>
        <w:jc w:val="center"/>
      </w:pPr>
    </w:p>
    <w:p w14:paraId="64B5A003" w14:textId="30F37E3B" w:rsidR="14757FD6" w:rsidRDefault="14757FD6">
      <w:r>
        <w:br w:type="page"/>
      </w:r>
    </w:p>
    <w:p w14:paraId="4907D398" w14:textId="634BDB44" w:rsidR="00C50754" w:rsidRPr="002D0060" w:rsidRDefault="00C50754" w:rsidP="00C50754">
      <w:pPr>
        <w:ind w:left="360"/>
        <w:jc w:val="center"/>
      </w:pPr>
      <w:r w:rsidRPr="002D0060">
        <w:lastRenderedPageBreak/>
        <w:t>Works Cited</w:t>
      </w:r>
    </w:p>
    <w:p w14:paraId="4C4D4476" w14:textId="77777777" w:rsidR="00C50754" w:rsidRDefault="00C50754" w:rsidP="00C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404040"/>
          <w:szCs w:val="18"/>
        </w:rPr>
      </w:pPr>
    </w:p>
    <w:p w14:paraId="4B483F54" w14:textId="77777777" w:rsidR="00C50754" w:rsidRDefault="00C50754" w:rsidP="00C50754">
      <w:pPr>
        <w:pStyle w:val="ListParagraph"/>
        <w:numPr>
          <w:ilvl w:val="0"/>
          <w:numId w:val="3"/>
        </w:numPr>
        <w:spacing w:line="480" w:lineRule="auto"/>
      </w:pPr>
      <w:proofErr w:type="spellStart"/>
      <w:r w:rsidRPr="002D0060">
        <w:t>Roesch</w:t>
      </w:r>
      <w:proofErr w:type="spellEnd"/>
      <w:r w:rsidRPr="002D0060">
        <w:t xml:space="preserve">, Marty. “Network Intrusion Detection &amp; Prevention System.” </w:t>
      </w:r>
      <w:r w:rsidRPr="002D0060">
        <w:rPr>
          <w:i/>
        </w:rPr>
        <w:t>Snort</w:t>
      </w:r>
      <w:r w:rsidRPr="002D0060">
        <w:t>, Cisco, 2020, www.snort.org/configurations.</w:t>
      </w:r>
    </w:p>
    <w:p w14:paraId="2DB258E7" w14:textId="77777777" w:rsidR="00C50754" w:rsidRDefault="00C50754" w:rsidP="00C50754">
      <w:pPr>
        <w:pStyle w:val="ListParagraph"/>
        <w:numPr>
          <w:ilvl w:val="0"/>
          <w:numId w:val="3"/>
        </w:numPr>
        <w:spacing w:line="480" w:lineRule="auto"/>
      </w:pPr>
      <w:r w:rsidRPr="002D0060">
        <w:t xml:space="preserve">Siddharth, </w:t>
      </w:r>
      <w:proofErr w:type="spellStart"/>
      <w:r w:rsidRPr="002D0060">
        <w:t>Sumit</w:t>
      </w:r>
      <w:proofErr w:type="spellEnd"/>
      <w:r w:rsidRPr="002D0060">
        <w:t xml:space="preserve">. “Endpoint Protection.” </w:t>
      </w:r>
      <w:r w:rsidRPr="002D0060">
        <w:rPr>
          <w:i/>
        </w:rPr>
        <w:t>Endpoint Protection - Symantec Enterprise</w:t>
      </w:r>
      <w:r w:rsidRPr="002D0060">
        <w:t>, Dec. 2005, community.broadcom.com/symantecenterprise/communities/community-home/librarydocuments/viewdocument?DocumentKey=0e0383b5-1e34-42e0-afaa-65b0cadffd6e.</w:t>
      </w:r>
    </w:p>
    <w:p w14:paraId="2E095229" w14:textId="77777777" w:rsidR="00C50754" w:rsidRDefault="00C50754" w:rsidP="00C50754">
      <w:pPr>
        <w:pStyle w:val="ListParagraph"/>
        <w:numPr>
          <w:ilvl w:val="0"/>
          <w:numId w:val="3"/>
        </w:numPr>
        <w:spacing w:line="480" w:lineRule="auto"/>
      </w:pPr>
      <w:r w:rsidRPr="002D0060">
        <w:t xml:space="preserve">Tran, Tung, et al. “An Evasive Attack on SNORT </w:t>
      </w:r>
      <w:proofErr w:type="spellStart"/>
      <w:r w:rsidRPr="002D0060">
        <w:t>Flowbits</w:t>
      </w:r>
      <w:proofErr w:type="spellEnd"/>
      <w:r w:rsidRPr="002D0060">
        <w:t xml:space="preserve">.” </w:t>
      </w:r>
      <w:r w:rsidRPr="002D0060">
        <w:rPr>
          <w:i/>
        </w:rPr>
        <w:t>noms2012</w:t>
      </w:r>
      <w:r w:rsidRPr="002D0060">
        <w:t>, Stonybrook.edu, 2012, www3.cs.stonybrook.edu/~ttran/noms2012.pdf.</w:t>
      </w:r>
    </w:p>
    <w:p w14:paraId="36A1CA3C" w14:textId="72E0A61B" w:rsidR="00C50754" w:rsidRDefault="00C50754" w:rsidP="00C50754">
      <w:pPr>
        <w:pStyle w:val="ListParagraph"/>
        <w:numPr>
          <w:ilvl w:val="0"/>
          <w:numId w:val="3"/>
        </w:numPr>
        <w:spacing w:line="480" w:lineRule="auto"/>
      </w:pPr>
      <w:r w:rsidRPr="002D0060">
        <w:t xml:space="preserve">Lahoti, Laxmi, et al. “Modified </w:t>
      </w:r>
      <w:proofErr w:type="spellStart"/>
      <w:r w:rsidRPr="002D0060">
        <w:t>Apriori</w:t>
      </w:r>
      <w:proofErr w:type="spellEnd"/>
      <w:r w:rsidRPr="002D0060">
        <w:t xml:space="preserve"> Approach for </w:t>
      </w:r>
      <w:r>
        <w:t>Evade</w:t>
      </w:r>
      <w:r w:rsidR="2D65E000">
        <w:t xml:space="preserve"> </w:t>
      </w:r>
      <w:r>
        <w:t>Network</w:t>
      </w:r>
      <w:r w:rsidRPr="002D0060">
        <w:t xml:space="preserve"> Intrusion </w:t>
      </w:r>
      <w:r>
        <w:t>Detection</w:t>
      </w:r>
      <w:r w:rsidR="09D69945">
        <w:t xml:space="preserve"> </w:t>
      </w:r>
      <w:r>
        <w:t>System.”</w:t>
      </w:r>
      <w:r w:rsidRPr="002D0060">
        <w:t xml:space="preserve"> </w:t>
      </w:r>
      <w:r w:rsidRPr="002D0060">
        <w:rPr>
          <w:i/>
        </w:rPr>
        <w:t>Https://Arxiv.org/Abs/1411.6777</w:t>
      </w:r>
      <w:r w:rsidRPr="002D0060">
        <w:t>, Cornell University, 2014, arxiv.org/ftp/</w:t>
      </w:r>
      <w:proofErr w:type="spellStart"/>
      <w:r w:rsidRPr="002D0060">
        <w:t>arxiv</w:t>
      </w:r>
      <w:proofErr w:type="spellEnd"/>
      <w:r w:rsidRPr="002D0060">
        <w:t>/papers/1411/1411.6777.pdf.</w:t>
      </w:r>
    </w:p>
    <w:p w14:paraId="39D23A4C" w14:textId="2C02FF0D" w:rsidR="00C50754" w:rsidRDefault="00C50754" w:rsidP="00C50754">
      <w:pPr>
        <w:pStyle w:val="ListParagraph"/>
        <w:numPr>
          <w:ilvl w:val="0"/>
          <w:numId w:val="3"/>
        </w:numPr>
        <w:spacing w:line="480" w:lineRule="auto"/>
      </w:pPr>
      <w:r w:rsidRPr="002D0060">
        <w:t xml:space="preserve">Abbasi, Ali, et al. “On Emulation-Based Network </w:t>
      </w:r>
      <w:r>
        <w:t>Intrusion</w:t>
      </w:r>
      <w:r w:rsidR="49500E6D">
        <w:t xml:space="preserve"> </w:t>
      </w:r>
      <w:r>
        <w:t>Detection Systems.”</w:t>
      </w:r>
      <w:r w:rsidRPr="002D0060">
        <w:t xml:space="preserve"> </w:t>
      </w:r>
      <w:r w:rsidRPr="002D0060">
        <w:rPr>
          <w:i/>
        </w:rPr>
        <w:t>EBNIDS</w:t>
      </w:r>
      <w:r w:rsidRPr="002D0060">
        <w:t xml:space="preserve">, RUHR </w:t>
      </w:r>
      <w:proofErr w:type="spellStart"/>
      <w:r w:rsidRPr="002D0060">
        <w:t>Universitat</w:t>
      </w:r>
      <w:proofErr w:type="spellEnd"/>
      <w:r w:rsidRPr="002D0060">
        <w:t xml:space="preserve"> Bochum, 2017, www.syssec.ruhr-uni-bochum.de/media/emma/veroeffentlichungen/2017/11/09/EBNIDS.pdf.</w:t>
      </w:r>
    </w:p>
    <w:p w14:paraId="51134B67" w14:textId="77777777" w:rsidR="00C50754" w:rsidRDefault="00C50754" w:rsidP="00C50754">
      <w:pPr>
        <w:pStyle w:val="ListParagraph"/>
        <w:numPr>
          <w:ilvl w:val="0"/>
          <w:numId w:val="3"/>
        </w:numPr>
        <w:spacing w:line="480" w:lineRule="auto"/>
      </w:pPr>
      <w:r w:rsidRPr="002D0060">
        <w:t xml:space="preserve">Cheng, Tsung-Huan, et al. “Evasion Techniques: Sneaking through Your Intrusion Detection/Prevention Systems.” </w:t>
      </w:r>
      <w:r w:rsidRPr="002D0060">
        <w:rPr>
          <w:i/>
        </w:rPr>
        <w:t>IEEE Communications Surveys &amp; Tutorials</w:t>
      </w:r>
      <w:r w:rsidRPr="002D0060">
        <w:t>, vol. 14, no. 4, 2012, pp. 1011–1020., doi:10.1109/surv.2011.092311.00082.</w:t>
      </w:r>
    </w:p>
    <w:p w14:paraId="2004E289" w14:textId="77777777" w:rsidR="00C50754" w:rsidRDefault="00C50754" w:rsidP="00C50754">
      <w:pPr>
        <w:pStyle w:val="ListParagraph"/>
        <w:numPr>
          <w:ilvl w:val="0"/>
          <w:numId w:val="3"/>
        </w:numPr>
        <w:spacing w:line="480" w:lineRule="auto"/>
      </w:pPr>
      <w:proofErr w:type="spellStart"/>
      <w:r w:rsidRPr="002D0060">
        <w:t>Ayub</w:t>
      </w:r>
      <w:proofErr w:type="spellEnd"/>
      <w:r w:rsidRPr="002D0060">
        <w:t xml:space="preserve">, Ahsan, et al. “2020 54th Annual Conference on Information Sciences and Systems.” Researchgate.net, </w:t>
      </w:r>
      <w:r w:rsidRPr="002D0060">
        <w:rPr>
          <w:i/>
        </w:rPr>
        <w:t>Model Evasion Attack on Intrusion Detection Systems Using Adversarial Machine Learning</w:t>
      </w:r>
      <w:r w:rsidRPr="002D0060">
        <w:t xml:space="preserve">, 2020, pp. 1–7, </w:t>
      </w:r>
      <w:r w:rsidRPr="002D0060">
        <w:lastRenderedPageBreak/>
        <w:t>www.researchgate.net/publication/340998746_Model_Evasion_Attack_on_Intrusion_Detection_Systems_using_Adversarial_Machine_Learning.</w:t>
      </w:r>
    </w:p>
    <w:p w14:paraId="76735A6A" w14:textId="77777777" w:rsidR="00C50754" w:rsidRDefault="00C50754" w:rsidP="00C50754">
      <w:pPr>
        <w:pStyle w:val="ListParagraph"/>
        <w:numPr>
          <w:ilvl w:val="0"/>
          <w:numId w:val="3"/>
        </w:numPr>
        <w:spacing w:line="480" w:lineRule="auto"/>
      </w:pPr>
      <w:proofErr w:type="spellStart"/>
      <w:r w:rsidRPr="002D0060">
        <w:t>Allemang</w:t>
      </w:r>
      <w:proofErr w:type="spellEnd"/>
      <w:r w:rsidRPr="002D0060">
        <w:t xml:space="preserve">, Dean. </w:t>
      </w:r>
      <w:r w:rsidRPr="002D0060">
        <w:rPr>
          <w:i/>
        </w:rPr>
        <w:t>The Role of a Graph Data Appliance in Machine Learning</w:t>
      </w:r>
      <w:r w:rsidRPr="002D0060">
        <w:t xml:space="preserve">, CRAY a </w:t>
      </w:r>
      <w:proofErr w:type="spellStart"/>
      <w:r w:rsidRPr="002D0060">
        <w:t>Hewelett</w:t>
      </w:r>
      <w:proofErr w:type="spellEnd"/>
      <w:r w:rsidRPr="002D0060">
        <w:t xml:space="preserve"> Packard Enterprise Company, 2013, www.cray.com/blog/role-graph-data-appliance-machine-learning/.</w:t>
      </w:r>
    </w:p>
    <w:p w14:paraId="0A4D88DF" w14:textId="391CCE71" w:rsidR="006319BF" w:rsidRPr="006319BF" w:rsidRDefault="00C50754" w:rsidP="00C50754">
      <w:pPr>
        <w:pStyle w:val="ListParagraph"/>
        <w:numPr>
          <w:ilvl w:val="0"/>
          <w:numId w:val="3"/>
        </w:numPr>
        <w:spacing w:line="480" w:lineRule="auto"/>
      </w:pPr>
      <w:proofErr w:type="spellStart"/>
      <w:r w:rsidRPr="002D0060">
        <w:t>Tramer</w:t>
      </w:r>
      <w:proofErr w:type="spellEnd"/>
      <w:r w:rsidRPr="002D0060">
        <w:t xml:space="preserve">, Florian, et al. “25th USENIX Security Symposium, USENIX Security 16.” Researchgate.net, </w:t>
      </w:r>
      <w:r w:rsidRPr="002D0060">
        <w:rPr>
          <w:i/>
        </w:rPr>
        <w:t>Stealing Machine Learning Models via Prediction APIs</w:t>
      </w:r>
      <w:r w:rsidRPr="002D0060">
        <w:t>, 2016, pp. 1–20, www.researchgate.net/publication/308027534_Stealing_Machine_Learning_Models_via_Prediction_APIs.</w:t>
      </w:r>
    </w:p>
    <w:p w14:paraId="098B8687" w14:textId="6E9A2B7C" w:rsidR="51C89ADA" w:rsidRDefault="169A24E0" w:rsidP="51C89ADA">
      <w:pPr>
        <w:pStyle w:val="ListParagraph"/>
        <w:numPr>
          <w:ilvl w:val="0"/>
          <w:numId w:val="3"/>
        </w:numPr>
        <w:spacing w:line="480" w:lineRule="auto"/>
      </w:pPr>
      <w:proofErr w:type="spellStart"/>
      <w:r>
        <w:t>Wiyatno</w:t>
      </w:r>
      <w:proofErr w:type="spellEnd"/>
      <w:r>
        <w:t xml:space="preserve">, Rey, and </w:t>
      </w:r>
      <w:proofErr w:type="spellStart"/>
      <w:r>
        <w:t>Anqi</w:t>
      </w:r>
      <w:proofErr w:type="spellEnd"/>
      <w:r>
        <w:t xml:space="preserve"> Xu. “Maximal Jacobian-Based Saliency Map Attack.” </w:t>
      </w:r>
      <w:proofErr w:type="spellStart"/>
      <w:r w:rsidRPr="3C846599">
        <w:rPr>
          <w:i/>
          <w:iCs/>
        </w:rPr>
        <w:t>ArXiv</w:t>
      </w:r>
      <w:proofErr w:type="spellEnd"/>
      <w:r>
        <w:t>, 2018, arxiv.org/search/?query=Maximal+Jacobian-based+Saliency+Map+Attack.</w:t>
      </w:r>
    </w:p>
    <w:p w14:paraId="5B889BB1" w14:textId="77777777" w:rsidR="00C50754" w:rsidRDefault="00C50754" w:rsidP="00C50754">
      <w:pPr>
        <w:pStyle w:val="ListParagraph"/>
        <w:numPr>
          <w:ilvl w:val="0"/>
          <w:numId w:val="3"/>
        </w:numPr>
        <w:spacing w:line="480" w:lineRule="auto"/>
      </w:pPr>
      <w:r w:rsidRPr="002D0060">
        <w:t xml:space="preserve">Korhonen, Joni. </w:t>
      </w:r>
      <w:r w:rsidRPr="002D0060">
        <w:rPr>
          <w:i/>
        </w:rPr>
        <w:t>Outbound SSL/TLS Decryption Security Impact of SSL/TLS Interception</w:t>
      </w:r>
      <w:r w:rsidRPr="002D0060">
        <w:t>, 2019, www.theseus.fi/bitstream/handle/10024/226340/Korhonen_Joni.pdf?sequence=2&amp;isAllowed=y.</w:t>
      </w:r>
    </w:p>
    <w:p w14:paraId="22C9B67C" w14:textId="77777777" w:rsidR="00C50754" w:rsidRDefault="00C50754" w:rsidP="00C50754">
      <w:pPr>
        <w:pStyle w:val="ListParagraph"/>
        <w:numPr>
          <w:ilvl w:val="0"/>
          <w:numId w:val="3"/>
        </w:numPr>
        <w:spacing w:line="480" w:lineRule="auto"/>
      </w:pPr>
      <w:r w:rsidRPr="002D0060">
        <w:t xml:space="preserve">And Affiliates, Cisco. </w:t>
      </w:r>
      <w:r w:rsidRPr="002D0060">
        <w:rPr>
          <w:i/>
        </w:rPr>
        <w:t>Cisco Encrypted Traffic Analytics</w:t>
      </w:r>
      <w:r w:rsidRPr="002D0060">
        <w:t>, 2019, www.cisco.com/c/dam/en/us/solutions/collateral/enterprise-networks/enterprise-network-security/nb-09-encrytd-traf-anlytcs-wp-cte-en.pdf.</w:t>
      </w:r>
    </w:p>
    <w:p w14:paraId="2F6A7D14" w14:textId="77777777" w:rsidR="00C50754" w:rsidRDefault="00C50754" w:rsidP="00C50754">
      <w:pPr>
        <w:pStyle w:val="ListParagraph"/>
        <w:numPr>
          <w:ilvl w:val="0"/>
          <w:numId w:val="3"/>
        </w:numPr>
        <w:spacing w:line="480" w:lineRule="auto"/>
      </w:pPr>
      <w:r w:rsidRPr="002D0060">
        <w:t xml:space="preserve">ALTO NETWORKS, PALO. </w:t>
      </w:r>
      <w:r w:rsidRPr="002D0060">
        <w:rPr>
          <w:i/>
        </w:rPr>
        <w:t>PAN-OS® Administrator’s Guide</w:t>
      </w:r>
      <w:r w:rsidRPr="002D0060">
        <w:t>, 2020, docs.paloaltonetworks.com/pan-os/8-1/pan-os-admin/app-id/app-id-overview.</w:t>
      </w:r>
    </w:p>
    <w:p w14:paraId="234D2D6D" w14:textId="77777777" w:rsidR="00C50754" w:rsidRDefault="00C50754" w:rsidP="00C50754">
      <w:pPr>
        <w:pStyle w:val="ListParagraph"/>
        <w:numPr>
          <w:ilvl w:val="0"/>
          <w:numId w:val="3"/>
        </w:numPr>
        <w:spacing w:line="480" w:lineRule="auto"/>
      </w:pPr>
      <w:r w:rsidRPr="002D0060">
        <w:lastRenderedPageBreak/>
        <w:t xml:space="preserve">G. Jacob Victor, et al. “Intrusion Detection Systems - Analysis and Containment of False Positives </w:t>
      </w:r>
      <w:proofErr w:type="gramStart"/>
      <w:r w:rsidRPr="002D0060">
        <w:t>Alerts .</w:t>
      </w:r>
      <w:proofErr w:type="gramEnd"/>
      <w:r w:rsidRPr="002D0060">
        <w:t xml:space="preserve">” </w:t>
      </w:r>
      <w:r w:rsidRPr="002D0060">
        <w:rPr>
          <w:i/>
        </w:rPr>
        <w:t xml:space="preserve">International Journal of Computer </w:t>
      </w:r>
      <w:proofErr w:type="gramStart"/>
      <w:r w:rsidRPr="002D0060">
        <w:rPr>
          <w:i/>
        </w:rPr>
        <w:t xml:space="preserve">Applications </w:t>
      </w:r>
      <w:r w:rsidRPr="002D0060">
        <w:t>,</w:t>
      </w:r>
      <w:proofErr w:type="gramEnd"/>
      <w:r w:rsidRPr="002D0060">
        <w:t xml:space="preserve"> vol. 8, no. 6, 2010, doi:10.5120/931-1308.</w:t>
      </w:r>
    </w:p>
    <w:p w14:paraId="62D47B2C" w14:textId="77777777" w:rsidR="00C50754" w:rsidRDefault="00C50754" w:rsidP="00C50754">
      <w:pPr>
        <w:pStyle w:val="ListParagraph"/>
        <w:numPr>
          <w:ilvl w:val="0"/>
          <w:numId w:val="3"/>
        </w:numPr>
        <w:spacing w:line="480" w:lineRule="auto"/>
      </w:pPr>
      <w:proofErr w:type="spellStart"/>
      <w:r w:rsidRPr="002D0060">
        <w:t>Bolzoni</w:t>
      </w:r>
      <w:proofErr w:type="spellEnd"/>
      <w:r w:rsidRPr="002D0060">
        <w:t xml:space="preserve">, Damiano, et al. </w:t>
      </w:r>
      <w:r w:rsidRPr="002D0060">
        <w:rPr>
          <w:i/>
        </w:rPr>
        <w:t>ATLANTIDES: An Architecture for Alert Verification in Network Intrusion Detection Systems</w:t>
      </w:r>
      <w:r w:rsidRPr="002D0060">
        <w:t>, 2007, www.usenix.org/legacy/event/lisa07/tech/full_papers/bolzoni/bolzoni_html/.</w:t>
      </w:r>
    </w:p>
    <w:p w14:paraId="0C863941" w14:textId="77777777" w:rsidR="00C50754" w:rsidRDefault="00C50754" w:rsidP="00C50754">
      <w:pPr>
        <w:pStyle w:val="ListParagraph"/>
        <w:numPr>
          <w:ilvl w:val="0"/>
          <w:numId w:val="3"/>
        </w:numPr>
        <w:spacing w:line="480" w:lineRule="auto"/>
      </w:pPr>
      <w:r w:rsidRPr="002D0060">
        <w:t xml:space="preserve">Vidal, Jorge </w:t>
      </w:r>
      <w:proofErr w:type="spellStart"/>
      <w:r w:rsidRPr="002D0060">
        <w:t>Maestre</w:t>
      </w:r>
      <w:proofErr w:type="spellEnd"/>
      <w:r w:rsidRPr="002D0060">
        <w:t xml:space="preserve">, and Marco Antonio Sotelo Monge. “Obfuscation of Malicious Behaviors for Thwarting Masquerade Detection Systems Based on Locality Features.” </w:t>
      </w:r>
      <w:r w:rsidRPr="002D0060">
        <w:rPr>
          <w:i/>
        </w:rPr>
        <w:t>Sensors</w:t>
      </w:r>
      <w:r w:rsidRPr="002D0060">
        <w:t>, vol. 20, no. 7, 2020, p. 2084., doi:10.3390/s20072084.</w:t>
      </w:r>
    </w:p>
    <w:p w14:paraId="144F262B" w14:textId="77777777" w:rsidR="00C50754" w:rsidRDefault="00C50754" w:rsidP="00C50754">
      <w:pPr>
        <w:pStyle w:val="ListParagraph"/>
        <w:numPr>
          <w:ilvl w:val="0"/>
          <w:numId w:val="3"/>
        </w:numPr>
        <w:spacing w:line="480" w:lineRule="auto"/>
      </w:pPr>
      <w:r w:rsidRPr="002D0060">
        <w:t xml:space="preserve">Roques, Olivier. </w:t>
      </w:r>
      <w:r w:rsidRPr="002D0060">
        <w:rPr>
          <w:i/>
        </w:rPr>
        <w:t>Detecting Malware in TLS Traffic</w:t>
      </w:r>
      <w:r w:rsidRPr="002D0060">
        <w:t>, 2019, www.imperial.ac.uk/media/imperial-college/faculty-of-engineering/computing/public/1819-pg-projects/Detecting-Malware-in-TLS-Traf%EF%AC%81c.pdf.</w:t>
      </w:r>
    </w:p>
    <w:p w14:paraId="3B77F1E6" w14:textId="77777777" w:rsidR="00C50754" w:rsidRDefault="00C50754" w:rsidP="00C50754">
      <w:pPr>
        <w:pStyle w:val="ListParagraph"/>
        <w:numPr>
          <w:ilvl w:val="0"/>
          <w:numId w:val="3"/>
        </w:numPr>
        <w:spacing w:line="480" w:lineRule="auto"/>
      </w:pPr>
      <w:proofErr w:type="spellStart"/>
      <w:r w:rsidRPr="002D0060">
        <w:t>Althouse</w:t>
      </w:r>
      <w:proofErr w:type="spellEnd"/>
      <w:r w:rsidRPr="002D0060">
        <w:t xml:space="preserve">, John. </w:t>
      </w:r>
      <w:r w:rsidRPr="002D0060">
        <w:rPr>
          <w:i/>
        </w:rPr>
        <w:t>TLS Fingerprinting with JA3 and JA3S</w:t>
      </w:r>
      <w:r w:rsidRPr="002D0060">
        <w:t>, 2019, engineering.salesforce.com/tls-fingerprinting-with-ja3-and-ja3s-247362855967.</w:t>
      </w:r>
    </w:p>
    <w:p w14:paraId="0387D9D4" w14:textId="77777777" w:rsidR="00C50754" w:rsidRDefault="00C50754" w:rsidP="00C50754">
      <w:pPr>
        <w:pStyle w:val="ListParagraph"/>
        <w:numPr>
          <w:ilvl w:val="0"/>
          <w:numId w:val="3"/>
        </w:numPr>
        <w:spacing w:line="480" w:lineRule="auto"/>
      </w:pPr>
      <w:proofErr w:type="spellStart"/>
      <w:r w:rsidRPr="002D0060">
        <w:t>Heinemeyer</w:t>
      </w:r>
      <w:proofErr w:type="spellEnd"/>
      <w:r w:rsidRPr="002D0060">
        <w:t xml:space="preserve">, Max. “Beyond the Hash: How Unsupervised Machine Learning Unlocks the True Power of JA3.” </w:t>
      </w:r>
      <w:r w:rsidRPr="002D0060">
        <w:rPr>
          <w:i/>
        </w:rPr>
        <w:t>Darktrace</w:t>
      </w:r>
      <w:r w:rsidRPr="002D0060">
        <w:t>, 2018, www.darktrace.com/en/blog/beyond-the-hash-how-unsupervised-machine-learning-unlocks-the-true-power-of-ja-3/.</w:t>
      </w:r>
    </w:p>
    <w:p w14:paraId="0DBC4241" w14:textId="77777777" w:rsidR="00C50754" w:rsidRDefault="00C50754" w:rsidP="00C50754">
      <w:pPr>
        <w:pStyle w:val="ListParagraph"/>
        <w:numPr>
          <w:ilvl w:val="0"/>
          <w:numId w:val="3"/>
        </w:numPr>
        <w:spacing w:line="480" w:lineRule="auto"/>
      </w:pPr>
      <w:r w:rsidRPr="002D0060">
        <w:t xml:space="preserve">Krasnov, Jacob, and Anthony Rose. “JA3/S Signatures and How to Avoid Them.” </w:t>
      </w:r>
      <w:r w:rsidRPr="002D0060">
        <w:rPr>
          <w:i/>
        </w:rPr>
        <w:t>BC Security</w:t>
      </w:r>
      <w:r w:rsidRPr="002D0060">
        <w:t>, 17 Apr. 2020, www.bc-security.org/post/ja3-s-signatures-and-how-to-avoid-them/.</w:t>
      </w:r>
    </w:p>
    <w:p w14:paraId="0A467FD9" w14:textId="77777777" w:rsidR="00C50754" w:rsidRDefault="00C50754" w:rsidP="00C50754">
      <w:pPr>
        <w:pStyle w:val="ListParagraph"/>
        <w:numPr>
          <w:ilvl w:val="0"/>
          <w:numId w:val="3"/>
        </w:numPr>
        <w:spacing w:line="480" w:lineRule="auto"/>
      </w:pPr>
      <w:r w:rsidRPr="002D0060">
        <w:lastRenderedPageBreak/>
        <w:t xml:space="preserve">Reich, Benny. “CASB Cloud Security - Risks of Cloud Storage.” </w:t>
      </w:r>
      <w:r w:rsidRPr="002D0060">
        <w:rPr>
          <w:i/>
        </w:rPr>
        <w:t>Perception Point</w:t>
      </w:r>
      <w:r w:rsidRPr="002D0060">
        <w:t>, 27 Aug. 2019, perception-point.io/resources/education/cloud-storage-security-risks/.</w:t>
      </w:r>
    </w:p>
    <w:p w14:paraId="4DA35F34" w14:textId="6914DDCA" w:rsidR="00C50754" w:rsidRDefault="00C50754" w:rsidP="00C50754">
      <w:pPr>
        <w:pStyle w:val="ListParagraph"/>
        <w:numPr>
          <w:ilvl w:val="0"/>
          <w:numId w:val="3"/>
        </w:numPr>
        <w:spacing w:line="480" w:lineRule="auto"/>
      </w:pPr>
      <w:r w:rsidRPr="002D0060">
        <w:t xml:space="preserve">Threat Research Team        May 15, 2019 8:00 AM         0 Comments. “Akamai Security Intelligence &amp; Threat Research Subscribe.” </w:t>
      </w:r>
      <w:r w:rsidRPr="002D0060">
        <w:rPr>
          <w:i/>
        </w:rPr>
        <w:t>Bots Tampering with TLS to Avoid Detection - Akamai Security Intelligence and Threat Research Blog</w:t>
      </w:r>
      <w:r w:rsidRPr="002D0060">
        <w:t>, 2019, blogs.akamai.com/sitr/2019/05/bots-tampering-with-tls-to-avoid-detection.html.</w:t>
      </w:r>
    </w:p>
    <w:p w14:paraId="0F8830A6" w14:textId="77777777" w:rsidR="00C50754" w:rsidRDefault="00C50754" w:rsidP="00C50754">
      <w:pPr>
        <w:pStyle w:val="ListParagraph"/>
        <w:numPr>
          <w:ilvl w:val="0"/>
          <w:numId w:val="3"/>
        </w:numPr>
        <w:spacing w:line="480" w:lineRule="auto"/>
      </w:pPr>
      <w:proofErr w:type="spellStart"/>
      <w:r w:rsidRPr="002D0060">
        <w:t>Althouse</w:t>
      </w:r>
      <w:proofErr w:type="spellEnd"/>
      <w:r w:rsidRPr="002D0060">
        <w:t xml:space="preserve">, John, et al. “Salesforce/ja3.” </w:t>
      </w:r>
      <w:r w:rsidRPr="002D0060">
        <w:rPr>
          <w:i/>
        </w:rPr>
        <w:t>GitHub</w:t>
      </w:r>
      <w:r w:rsidRPr="002D0060">
        <w:t>, 2018, github.com/salesforce/ja3.</w:t>
      </w:r>
    </w:p>
    <w:p w14:paraId="76BF1336" w14:textId="77777777" w:rsidR="00C50754" w:rsidRDefault="00C50754" w:rsidP="00C50754">
      <w:pPr>
        <w:pStyle w:val="ListParagraph"/>
        <w:numPr>
          <w:ilvl w:val="0"/>
          <w:numId w:val="3"/>
        </w:numPr>
        <w:spacing w:line="480" w:lineRule="auto"/>
      </w:pPr>
      <w:proofErr w:type="spellStart"/>
      <w:r w:rsidRPr="002D0060">
        <w:t>Latha</w:t>
      </w:r>
      <w:proofErr w:type="spellEnd"/>
      <w:r w:rsidRPr="002D0060">
        <w:t xml:space="preserve">, Keerthi. “Intrusion Detection and Prevention.” </w:t>
      </w:r>
      <w:r w:rsidRPr="002D0060">
        <w:rPr>
          <w:i/>
        </w:rPr>
        <w:t xml:space="preserve">Juniper Networks </w:t>
      </w:r>
      <w:proofErr w:type="spellStart"/>
      <w:r w:rsidRPr="002D0060">
        <w:rPr>
          <w:i/>
        </w:rPr>
        <w:t>TechLibrary</w:t>
      </w:r>
      <w:proofErr w:type="spellEnd"/>
      <w:r w:rsidRPr="002D0060">
        <w:t>, 2016, www.juniper.net/documentation.</w:t>
      </w:r>
    </w:p>
    <w:p w14:paraId="1B5106B1" w14:textId="77777777" w:rsidR="00C50754" w:rsidRDefault="00C50754" w:rsidP="00C50754">
      <w:pPr>
        <w:pStyle w:val="ListParagraph"/>
        <w:numPr>
          <w:ilvl w:val="0"/>
          <w:numId w:val="3"/>
        </w:numPr>
        <w:spacing w:line="480" w:lineRule="auto"/>
      </w:pPr>
      <w:proofErr w:type="gramStart"/>
      <w:r w:rsidRPr="002D0060">
        <w:t>Townsend ,</w:t>
      </w:r>
      <w:proofErr w:type="gramEnd"/>
      <w:r w:rsidRPr="002D0060">
        <w:t xml:space="preserve"> Kevin. “Encrypted Network Traffic Comes at a Cost.” </w:t>
      </w:r>
      <w:proofErr w:type="spellStart"/>
      <w:r w:rsidRPr="002D0060">
        <w:rPr>
          <w:i/>
        </w:rPr>
        <w:t>SecurityWeek</w:t>
      </w:r>
      <w:proofErr w:type="spellEnd"/>
      <w:r w:rsidRPr="002D0060">
        <w:t>, 2016, www.securityweek.com/encrypted-network-traffic-comes-cost.</w:t>
      </w:r>
    </w:p>
    <w:p w14:paraId="41C94721" w14:textId="6DE7500A" w:rsidR="009278E8" w:rsidRDefault="00C50754" w:rsidP="00C50754">
      <w:pPr>
        <w:pStyle w:val="ListParagraph"/>
        <w:numPr>
          <w:ilvl w:val="0"/>
          <w:numId w:val="3"/>
        </w:numPr>
        <w:spacing w:line="480" w:lineRule="auto"/>
        <w:rPr>
          <w:rFonts w:eastAsia="Yu Mincho"/>
        </w:rPr>
      </w:pPr>
      <w:r w:rsidRPr="002D0060">
        <w:t xml:space="preserve">Ram, Aliya. “Inside Darktrace, the UK's $1.65bn Cyber Security Start-Up.” </w:t>
      </w:r>
      <w:r w:rsidRPr="002D0060">
        <w:rPr>
          <w:i/>
        </w:rPr>
        <w:t>Subscribe to Read | Financial Times</w:t>
      </w:r>
      <w:r w:rsidRPr="002D0060">
        <w:t>, Financial Times, 10 Oct. 2018, www.ft.com/content/2fa5bade-cb09-11e8-9fe5-24ad351828ab.</w:t>
      </w:r>
    </w:p>
    <w:sectPr w:rsidR="009278E8" w:rsidSect="00034D46">
      <w:headerReference w:type="even" r:id="rId21"/>
      <w:headerReference w:type="default" r:id="rId22"/>
      <w:footerReference w:type="default" r:id="rId23"/>
      <w:pgSz w:w="12240" w:h="15840"/>
      <w:pgMar w:top="1440" w:right="1440" w:bottom="1440" w:left="1440" w:header="144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BOEHME" w:date="2020-06-29T20:10:00Z" w:initials="RB">
    <w:p w14:paraId="66DF0C5F" w14:textId="255FABCC" w:rsidR="1C88E766" w:rsidRDefault="1C88E766">
      <w:pPr>
        <w:pStyle w:val="CommentText"/>
      </w:pPr>
      <w:r>
        <w:t xml:space="preserve">Adding more about combo/stateful analysis </w:t>
      </w:r>
      <w:proofErr w:type="spellStart"/>
      <w:r>
        <w:t>nids</w:t>
      </w:r>
      <w:proofErr w:type="spellEnd"/>
      <w:r>
        <w:t xml:space="preserve"> </w:t>
      </w:r>
      <w:proofErr w:type="spellStart"/>
      <w:r>
        <w:t>bryan</w:t>
      </w:r>
      <w:proofErr w:type="spellEnd"/>
      <w:r>
        <w:rPr>
          <w:rStyle w:val="CommentReference"/>
        </w:rPr>
        <w:annotationRef/>
      </w:r>
    </w:p>
  </w:comment>
  <w:comment w:id="1" w:author="RYAN BOEHME" w:date="2020-06-29T20:29:00Z" w:initials="RB">
    <w:p w14:paraId="5C10E8B6" w14:textId="4D5F5DC7" w:rsidR="1C88E766" w:rsidRDefault="1C88E766">
      <w:pPr>
        <w:pStyle w:val="CommentText"/>
      </w:pPr>
      <w:r>
        <w:t xml:space="preserve">It effectively becomes an administration nightmare as you are constantly having to create and revise </w:t>
      </w:r>
      <w:r w:rsidR="0044268F">
        <w:t>rules</w:t>
      </w:r>
      <w:r>
        <w:t xml:space="preserve"> to keep up with the demands of the dynamic </w:t>
      </w:r>
      <w:r w:rsidR="00007C0C">
        <w:t>ever-changing</w:t>
      </w:r>
      <w:r>
        <w:t xml:space="preserve"> network of </w:t>
      </w:r>
      <w:r w:rsidR="00007C0C">
        <w:t>today’s</w:t>
      </w:r>
      <w:r>
        <w:t xml:space="preserve"> enterprise. New products are introduced, as well as new attack vectors and strategies. As a result, rules can often be "</w:t>
      </w:r>
      <w:proofErr w:type="spellStart"/>
      <w:r>
        <w:t>penwhipped</w:t>
      </w:r>
      <w:proofErr w:type="spellEnd"/>
      <w:r>
        <w:t>" by IT staff thereby losing a fair amount of Snorts functionality.</w:t>
      </w:r>
      <w:r>
        <w:rPr>
          <w:rStyle w:val="CommentReference"/>
        </w:rPr>
        <w:annotationRef/>
      </w:r>
    </w:p>
  </w:comment>
  <w:comment w:id="3" w:author="RYAN BOEHME" w:date="2020-06-29T20:47:00Z" w:initials="RB">
    <w:p w14:paraId="25C2CD13" w14:textId="5AADDEBA" w:rsidR="1C88E766" w:rsidRDefault="1C88E766">
      <w:pPr>
        <w:pStyle w:val="CommentText"/>
      </w:pPr>
      <w:r>
        <w:t>IPS do not have the capability to read encrypted as it does not have a signature. A possible defense is to set rules to look for high entropy traffic on certain.</w:t>
      </w:r>
      <w:r>
        <w:rPr>
          <w:rStyle w:val="CommentReference"/>
        </w:rPr>
        <w:annotationRef/>
      </w:r>
    </w:p>
  </w:comment>
  <w:comment w:id="4" w:author="RYAN BOEHME" w:date="2020-06-29T20:50:00Z" w:initials="RB">
    <w:p w14:paraId="28FEC8BB" w14:textId="73CC3FEE" w:rsidR="1C88E766" w:rsidRDefault="00441DF6">
      <w:pPr>
        <w:pStyle w:val="CommentText"/>
      </w:pPr>
      <w:r>
        <w:t>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DF0C5F" w15:done="0"/>
  <w15:commentEx w15:paraId="5C10E8B6" w15:done="0"/>
  <w15:commentEx w15:paraId="25C2CD13" w15:done="0"/>
  <w15:commentEx w15:paraId="28FEC8B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627D896" w16cex:dateUtc="2020-06-30T03:10:00Z"/>
  <w16cex:commentExtensible w16cex:durableId="19EB364D" w16cex:dateUtc="2020-06-30T03:29:00Z"/>
  <w16cex:commentExtensible w16cex:durableId="09CA47BE" w16cex:dateUtc="2020-06-30T03:47:00Z"/>
  <w16cex:commentExtensible w16cex:durableId="3259660D" w16cex:dateUtc="2020-06-30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DF0C5F" w16cid:durableId="7627D896"/>
  <w16cid:commentId w16cid:paraId="5C10E8B6" w16cid:durableId="19EB364D"/>
  <w16cid:commentId w16cid:paraId="25C2CD13" w16cid:durableId="09CA47BE"/>
  <w16cid:commentId w16cid:paraId="28FEC8BB" w16cid:durableId="325966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6728" w14:textId="77777777" w:rsidR="006E723C" w:rsidRDefault="006E723C" w:rsidP="00E608EA">
      <w:r>
        <w:separator/>
      </w:r>
    </w:p>
  </w:endnote>
  <w:endnote w:type="continuationSeparator" w:id="0">
    <w:p w14:paraId="056D1C8A" w14:textId="77777777" w:rsidR="006E723C" w:rsidRDefault="006E723C" w:rsidP="00E608EA">
      <w:r>
        <w:continuationSeparator/>
      </w:r>
    </w:p>
  </w:endnote>
  <w:endnote w:type="continuationNotice" w:id="1">
    <w:p w14:paraId="1ECDADAD" w14:textId="77777777" w:rsidR="006E723C" w:rsidRDefault="006E7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172E0E9" w14:paraId="7249C6AD" w14:textId="77777777" w:rsidTr="4172E0E9">
      <w:tc>
        <w:tcPr>
          <w:tcW w:w="3120" w:type="dxa"/>
        </w:tcPr>
        <w:p w14:paraId="77FDF5F2" w14:textId="475B2986" w:rsidR="4172E0E9" w:rsidRDefault="4172E0E9" w:rsidP="4172E0E9">
          <w:pPr>
            <w:pStyle w:val="Header"/>
            <w:ind w:left="-115"/>
          </w:pPr>
        </w:p>
      </w:tc>
      <w:tc>
        <w:tcPr>
          <w:tcW w:w="3120" w:type="dxa"/>
        </w:tcPr>
        <w:p w14:paraId="4EDB1E5C" w14:textId="38C6BDA5" w:rsidR="4172E0E9" w:rsidRDefault="4172E0E9" w:rsidP="4172E0E9">
          <w:pPr>
            <w:pStyle w:val="Header"/>
            <w:jc w:val="center"/>
          </w:pPr>
        </w:p>
      </w:tc>
      <w:tc>
        <w:tcPr>
          <w:tcW w:w="3120" w:type="dxa"/>
        </w:tcPr>
        <w:p w14:paraId="0B9C30CC" w14:textId="33739CDD" w:rsidR="4172E0E9" w:rsidRDefault="4172E0E9" w:rsidP="4172E0E9">
          <w:pPr>
            <w:pStyle w:val="Header"/>
            <w:ind w:right="-115"/>
            <w:jc w:val="right"/>
          </w:pPr>
        </w:p>
      </w:tc>
    </w:tr>
  </w:tbl>
  <w:p w14:paraId="2AC5726D" w14:textId="32DEDB1A" w:rsidR="4172E0E9" w:rsidRDefault="4172E0E9" w:rsidP="4172E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0E8AA" w14:textId="77777777" w:rsidR="006E723C" w:rsidRDefault="006E723C" w:rsidP="00E608EA">
      <w:r>
        <w:separator/>
      </w:r>
    </w:p>
  </w:footnote>
  <w:footnote w:type="continuationSeparator" w:id="0">
    <w:p w14:paraId="364DA05C" w14:textId="77777777" w:rsidR="006E723C" w:rsidRDefault="006E723C" w:rsidP="00E608EA">
      <w:r>
        <w:continuationSeparator/>
      </w:r>
    </w:p>
  </w:footnote>
  <w:footnote w:type="continuationNotice" w:id="1">
    <w:p w14:paraId="3A36B0F1" w14:textId="77777777" w:rsidR="006E723C" w:rsidRDefault="006E7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1738881"/>
      <w:docPartObj>
        <w:docPartGallery w:val="Page Numbers (Top of Page)"/>
        <w:docPartUnique/>
      </w:docPartObj>
    </w:sdtPr>
    <w:sdtEndPr>
      <w:rPr>
        <w:rStyle w:val="PageNumber"/>
      </w:rPr>
    </w:sdtEndPr>
    <w:sdtContent>
      <w:p w14:paraId="5299920B" w14:textId="45EE48B2" w:rsidR="00F53F51" w:rsidRDefault="00F53F51" w:rsidP="006E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92739711"/>
      <w:docPartObj>
        <w:docPartGallery w:val="Page Numbers (Top of Page)"/>
        <w:docPartUnique/>
      </w:docPartObj>
    </w:sdtPr>
    <w:sdtEndPr>
      <w:rPr>
        <w:rStyle w:val="PageNumber"/>
      </w:rPr>
    </w:sdtEndPr>
    <w:sdtContent>
      <w:p w14:paraId="64A0BAA2" w14:textId="45EE48B2" w:rsidR="0051733D" w:rsidRDefault="0051733D" w:rsidP="00F53F5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08DB5" w14:textId="45972E1A" w:rsidR="0051733D" w:rsidRDefault="0051733D" w:rsidP="005173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3166148"/>
      <w:docPartObj>
        <w:docPartGallery w:val="Page Numbers (Top of Page)"/>
        <w:docPartUnique/>
      </w:docPartObj>
    </w:sdtPr>
    <w:sdtEndPr>
      <w:rPr>
        <w:rStyle w:val="PageNumber"/>
      </w:rPr>
    </w:sdtEndPr>
    <w:sdtContent>
      <w:p w14:paraId="6927E7D7" w14:textId="3D64B730" w:rsidR="00F53F51" w:rsidRDefault="00F53F51" w:rsidP="006E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12C0FA4" w14:paraId="213A9461" w14:textId="77777777" w:rsidTr="012C0FA4">
      <w:tc>
        <w:tcPr>
          <w:tcW w:w="3120" w:type="dxa"/>
        </w:tcPr>
        <w:p w14:paraId="16A5B594" w14:textId="41BEF3D4" w:rsidR="012C0FA4" w:rsidRDefault="012C0FA4" w:rsidP="0051733D">
          <w:pPr>
            <w:pStyle w:val="Header"/>
            <w:ind w:left="-115" w:right="360"/>
          </w:pPr>
        </w:p>
      </w:tc>
      <w:tc>
        <w:tcPr>
          <w:tcW w:w="3120" w:type="dxa"/>
        </w:tcPr>
        <w:p w14:paraId="0260CB19" w14:textId="71E3815E" w:rsidR="012C0FA4" w:rsidRDefault="012C0FA4" w:rsidP="012C0FA4">
          <w:pPr>
            <w:pStyle w:val="Header"/>
            <w:jc w:val="center"/>
          </w:pPr>
        </w:p>
      </w:tc>
      <w:tc>
        <w:tcPr>
          <w:tcW w:w="3120" w:type="dxa"/>
        </w:tcPr>
        <w:p w14:paraId="4E607A1B" w14:textId="5C025E35" w:rsidR="012C0FA4" w:rsidRDefault="3D987E06" w:rsidP="00F53F51">
          <w:pPr>
            <w:pStyle w:val="Header"/>
            <w:ind w:right="-115"/>
            <w:jc w:val="center"/>
          </w:pPr>
          <w:r>
            <w:t>Boehme, Nguyen, Segur</w:t>
          </w:r>
          <w:r w:rsidR="00F53F51">
            <w:t>a</w:t>
          </w:r>
        </w:p>
      </w:tc>
    </w:tr>
  </w:tbl>
  <w:p w14:paraId="0F832344" w14:textId="58744072" w:rsidR="003F24A3" w:rsidRPr="00B71B41" w:rsidRDefault="003F24A3" w:rsidP="012C0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918BD"/>
    <w:multiLevelType w:val="hybridMultilevel"/>
    <w:tmpl w:val="9D46F054"/>
    <w:lvl w:ilvl="0" w:tplc="4516E078">
      <w:start w:val="1"/>
      <w:numFmt w:val="bullet"/>
      <w:lvlText w:val=""/>
      <w:lvlJc w:val="left"/>
      <w:pPr>
        <w:ind w:left="720" w:hanging="360"/>
      </w:pPr>
      <w:rPr>
        <w:rFonts w:ascii="Symbol" w:hAnsi="Symbol" w:hint="default"/>
      </w:rPr>
    </w:lvl>
    <w:lvl w:ilvl="1" w:tplc="E178666C">
      <w:start w:val="1"/>
      <w:numFmt w:val="bullet"/>
      <w:lvlText w:val=""/>
      <w:lvlJc w:val="left"/>
      <w:pPr>
        <w:ind w:left="1440" w:hanging="360"/>
      </w:pPr>
      <w:rPr>
        <w:rFonts w:ascii="Symbol" w:hAnsi="Symbol" w:hint="default"/>
      </w:rPr>
    </w:lvl>
    <w:lvl w:ilvl="2" w:tplc="928CB08A">
      <w:start w:val="1"/>
      <w:numFmt w:val="bullet"/>
      <w:lvlText w:val=""/>
      <w:lvlJc w:val="left"/>
      <w:pPr>
        <w:ind w:left="2160" w:hanging="360"/>
      </w:pPr>
      <w:rPr>
        <w:rFonts w:ascii="Wingdings" w:hAnsi="Wingdings" w:hint="default"/>
      </w:rPr>
    </w:lvl>
    <w:lvl w:ilvl="3" w:tplc="503EEE1C">
      <w:start w:val="1"/>
      <w:numFmt w:val="bullet"/>
      <w:lvlText w:val=""/>
      <w:lvlJc w:val="left"/>
      <w:pPr>
        <w:ind w:left="2880" w:hanging="360"/>
      </w:pPr>
      <w:rPr>
        <w:rFonts w:ascii="Symbol" w:hAnsi="Symbol" w:hint="default"/>
      </w:rPr>
    </w:lvl>
    <w:lvl w:ilvl="4" w:tplc="541E8B9C">
      <w:start w:val="1"/>
      <w:numFmt w:val="bullet"/>
      <w:lvlText w:val="o"/>
      <w:lvlJc w:val="left"/>
      <w:pPr>
        <w:ind w:left="3600" w:hanging="360"/>
      </w:pPr>
      <w:rPr>
        <w:rFonts w:ascii="Courier New" w:hAnsi="Courier New" w:hint="default"/>
      </w:rPr>
    </w:lvl>
    <w:lvl w:ilvl="5" w:tplc="7CAE8522">
      <w:start w:val="1"/>
      <w:numFmt w:val="bullet"/>
      <w:lvlText w:val=""/>
      <w:lvlJc w:val="left"/>
      <w:pPr>
        <w:ind w:left="4320" w:hanging="360"/>
      </w:pPr>
      <w:rPr>
        <w:rFonts w:ascii="Wingdings" w:hAnsi="Wingdings" w:hint="default"/>
      </w:rPr>
    </w:lvl>
    <w:lvl w:ilvl="6" w:tplc="0728CFF0">
      <w:start w:val="1"/>
      <w:numFmt w:val="bullet"/>
      <w:lvlText w:val=""/>
      <w:lvlJc w:val="left"/>
      <w:pPr>
        <w:ind w:left="5040" w:hanging="360"/>
      </w:pPr>
      <w:rPr>
        <w:rFonts w:ascii="Symbol" w:hAnsi="Symbol" w:hint="default"/>
      </w:rPr>
    </w:lvl>
    <w:lvl w:ilvl="7" w:tplc="E73EB290">
      <w:start w:val="1"/>
      <w:numFmt w:val="bullet"/>
      <w:lvlText w:val="o"/>
      <w:lvlJc w:val="left"/>
      <w:pPr>
        <w:ind w:left="5760" w:hanging="360"/>
      </w:pPr>
      <w:rPr>
        <w:rFonts w:ascii="Courier New" w:hAnsi="Courier New" w:hint="default"/>
      </w:rPr>
    </w:lvl>
    <w:lvl w:ilvl="8" w:tplc="D80E40B8">
      <w:start w:val="1"/>
      <w:numFmt w:val="bullet"/>
      <w:lvlText w:val=""/>
      <w:lvlJc w:val="left"/>
      <w:pPr>
        <w:ind w:left="6480" w:hanging="360"/>
      </w:pPr>
      <w:rPr>
        <w:rFonts w:ascii="Wingdings" w:hAnsi="Wingdings" w:hint="default"/>
      </w:rPr>
    </w:lvl>
  </w:abstractNum>
  <w:abstractNum w:abstractNumId="1" w15:restartNumberingAfterBreak="0">
    <w:nsid w:val="37D771C8"/>
    <w:multiLevelType w:val="hybridMultilevel"/>
    <w:tmpl w:val="8FF2E188"/>
    <w:lvl w:ilvl="0" w:tplc="D3FC26FA">
      <w:start w:val="1"/>
      <w:numFmt w:val="decimal"/>
      <w:lvlText w:val="%1."/>
      <w:lvlJc w:val="left"/>
      <w:pPr>
        <w:ind w:left="720" w:hanging="360"/>
      </w:pPr>
    </w:lvl>
    <w:lvl w:ilvl="1" w:tplc="ACDE2E6E">
      <w:start w:val="1"/>
      <w:numFmt w:val="lowerLetter"/>
      <w:lvlText w:val="%2."/>
      <w:lvlJc w:val="left"/>
      <w:pPr>
        <w:ind w:left="1440" w:hanging="360"/>
      </w:pPr>
    </w:lvl>
    <w:lvl w:ilvl="2" w:tplc="9D8C85FC">
      <w:start w:val="1"/>
      <w:numFmt w:val="lowerRoman"/>
      <w:lvlText w:val="%3."/>
      <w:lvlJc w:val="right"/>
      <w:pPr>
        <w:ind w:left="2160" w:hanging="180"/>
      </w:pPr>
    </w:lvl>
    <w:lvl w:ilvl="3" w:tplc="A014CAC8">
      <w:start w:val="1"/>
      <w:numFmt w:val="decimal"/>
      <w:lvlText w:val="%4."/>
      <w:lvlJc w:val="left"/>
      <w:pPr>
        <w:ind w:left="2880" w:hanging="360"/>
      </w:pPr>
    </w:lvl>
    <w:lvl w:ilvl="4" w:tplc="F760CC7A">
      <w:start w:val="1"/>
      <w:numFmt w:val="lowerLetter"/>
      <w:lvlText w:val="%5."/>
      <w:lvlJc w:val="left"/>
      <w:pPr>
        <w:ind w:left="3600" w:hanging="360"/>
      </w:pPr>
    </w:lvl>
    <w:lvl w:ilvl="5" w:tplc="D9FC3C76">
      <w:start w:val="1"/>
      <w:numFmt w:val="lowerRoman"/>
      <w:lvlText w:val="%6."/>
      <w:lvlJc w:val="right"/>
      <w:pPr>
        <w:ind w:left="4320" w:hanging="180"/>
      </w:pPr>
    </w:lvl>
    <w:lvl w:ilvl="6" w:tplc="F96E9B86">
      <w:start w:val="1"/>
      <w:numFmt w:val="decimal"/>
      <w:lvlText w:val="%7."/>
      <w:lvlJc w:val="left"/>
      <w:pPr>
        <w:ind w:left="5040" w:hanging="360"/>
      </w:pPr>
    </w:lvl>
    <w:lvl w:ilvl="7" w:tplc="04243072">
      <w:start w:val="1"/>
      <w:numFmt w:val="lowerLetter"/>
      <w:lvlText w:val="%8."/>
      <w:lvlJc w:val="left"/>
      <w:pPr>
        <w:ind w:left="5760" w:hanging="360"/>
      </w:pPr>
    </w:lvl>
    <w:lvl w:ilvl="8" w:tplc="EE780BB2">
      <w:start w:val="1"/>
      <w:numFmt w:val="lowerRoman"/>
      <w:lvlText w:val="%9."/>
      <w:lvlJc w:val="right"/>
      <w:pPr>
        <w:ind w:left="6480" w:hanging="180"/>
      </w:pPr>
    </w:lvl>
  </w:abstractNum>
  <w:abstractNum w:abstractNumId="2" w15:restartNumberingAfterBreak="0">
    <w:nsid w:val="65FE0393"/>
    <w:multiLevelType w:val="hybridMultilevel"/>
    <w:tmpl w:val="AE709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EA"/>
    <w:rsid w:val="00001B85"/>
    <w:rsid w:val="000022EA"/>
    <w:rsid w:val="00003816"/>
    <w:rsid w:val="00004D03"/>
    <w:rsid w:val="0000590C"/>
    <w:rsid w:val="0000635A"/>
    <w:rsid w:val="0000746E"/>
    <w:rsid w:val="00007C0C"/>
    <w:rsid w:val="000104B4"/>
    <w:rsid w:val="00011285"/>
    <w:rsid w:val="000126DA"/>
    <w:rsid w:val="0001348C"/>
    <w:rsid w:val="0001358B"/>
    <w:rsid w:val="00016442"/>
    <w:rsid w:val="0001711E"/>
    <w:rsid w:val="00020376"/>
    <w:rsid w:val="00021975"/>
    <w:rsid w:val="00021BDE"/>
    <w:rsid w:val="00022DC0"/>
    <w:rsid w:val="00023820"/>
    <w:rsid w:val="00024441"/>
    <w:rsid w:val="000251A4"/>
    <w:rsid w:val="000258EE"/>
    <w:rsid w:val="0002616E"/>
    <w:rsid w:val="00033599"/>
    <w:rsid w:val="00033AF6"/>
    <w:rsid w:val="00034D46"/>
    <w:rsid w:val="00034F67"/>
    <w:rsid w:val="00036455"/>
    <w:rsid w:val="00036467"/>
    <w:rsid w:val="000370CE"/>
    <w:rsid w:val="00040270"/>
    <w:rsid w:val="00041A10"/>
    <w:rsid w:val="0004354E"/>
    <w:rsid w:val="000439A4"/>
    <w:rsid w:val="00044424"/>
    <w:rsid w:val="00050457"/>
    <w:rsid w:val="0005055D"/>
    <w:rsid w:val="00050A4C"/>
    <w:rsid w:val="00051264"/>
    <w:rsid w:val="000517F5"/>
    <w:rsid w:val="00051916"/>
    <w:rsid w:val="00051E87"/>
    <w:rsid w:val="000530CD"/>
    <w:rsid w:val="00053E80"/>
    <w:rsid w:val="00055EAF"/>
    <w:rsid w:val="00057287"/>
    <w:rsid w:val="000578FA"/>
    <w:rsid w:val="00064F31"/>
    <w:rsid w:val="00067FE7"/>
    <w:rsid w:val="000708AD"/>
    <w:rsid w:val="000708E9"/>
    <w:rsid w:val="0007147B"/>
    <w:rsid w:val="000735F0"/>
    <w:rsid w:val="000763A2"/>
    <w:rsid w:val="000776FD"/>
    <w:rsid w:val="00081760"/>
    <w:rsid w:val="00081E1E"/>
    <w:rsid w:val="00083C87"/>
    <w:rsid w:val="0008448D"/>
    <w:rsid w:val="00086007"/>
    <w:rsid w:val="000871BC"/>
    <w:rsid w:val="00090090"/>
    <w:rsid w:val="000907C3"/>
    <w:rsid w:val="000916C3"/>
    <w:rsid w:val="00091FB4"/>
    <w:rsid w:val="000A070A"/>
    <w:rsid w:val="000A11BC"/>
    <w:rsid w:val="000A1842"/>
    <w:rsid w:val="000A3295"/>
    <w:rsid w:val="000A4C52"/>
    <w:rsid w:val="000A6E37"/>
    <w:rsid w:val="000B1438"/>
    <w:rsid w:val="000B1623"/>
    <w:rsid w:val="000B1683"/>
    <w:rsid w:val="000B188F"/>
    <w:rsid w:val="000B25BD"/>
    <w:rsid w:val="000B3BE9"/>
    <w:rsid w:val="000B3F47"/>
    <w:rsid w:val="000B6033"/>
    <w:rsid w:val="000B6829"/>
    <w:rsid w:val="000B6FA6"/>
    <w:rsid w:val="000C10FF"/>
    <w:rsid w:val="000C1128"/>
    <w:rsid w:val="000C153A"/>
    <w:rsid w:val="000C429A"/>
    <w:rsid w:val="000C440D"/>
    <w:rsid w:val="000C5D01"/>
    <w:rsid w:val="000C6F00"/>
    <w:rsid w:val="000D029B"/>
    <w:rsid w:val="000D134A"/>
    <w:rsid w:val="000D1D9B"/>
    <w:rsid w:val="000D305D"/>
    <w:rsid w:val="000D59A3"/>
    <w:rsid w:val="000D59B0"/>
    <w:rsid w:val="000D5F0B"/>
    <w:rsid w:val="000D6429"/>
    <w:rsid w:val="000D6544"/>
    <w:rsid w:val="000E2A08"/>
    <w:rsid w:val="000E2C67"/>
    <w:rsid w:val="000E3854"/>
    <w:rsid w:val="000E43DB"/>
    <w:rsid w:val="000E4574"/>
    <w:rsid w:val="000E58AA"/>
    <w:rsid w:val="000E6FAA"/>
    <w:rsid w:val="000E7C86"/>
    <w:rsid w:val="000F0A75"/>
    <w:rsid w:val="000F1560"/>
    <w:rsid w:val="000F2122"/>
    <w:rsid w:val="00101E84"/>
    <w:rsid w:val="00107119"/>
    <w:rsid w:val="00110C95"/>
    <w:rsid w:val="0011118B"/>
    <w:rsid w:val="00113471"/>
    <w:rsid w:val="00113A87"/>
    <w:rsid w:val="00114AA8"/>
    <w:rsid w:val="00114DD1"/>
    <w:rsid w:val="00116EAE"/>
    <w:rsid w:val="00120FDA"/>
    <w:rsid w:val="00121290"/>
    <w:rsid w:val="00122E10"/>
    <w:rsid w:val="00124199"/>
    <w:rsid w:val="00124E11"/>
    <w:rsid w:val="00125AA2"/>
    <w:rsid w:val="00125E05"/>
    <w:rsid w:val="00126274"/>
    <w:rsid w:val="00130D57"/>
    <w:rsid w:val="00133D61"/>
    <w:rsid w:val="00134C7A"/>
    <w:rsid w:val="00140BD9"/>
    <w:rsid w:val="00144B21"/>
    <w:rsid w:val="00146F42"/>
    <w:rsid w:val="0015003A"/>
    <w:rsid w:val="00152762"/>
    <w:rsid w:val="00155105"/>
    <w:rsid w:val="00155CF4"/>
    <w:rsid w:val="001564C9"/>
    <w:rsid w:val="00161D28"/>
    <w:rsid w:val="0016296E"/>
    <w:rsid w:val="00163185"/>
    <w:rsid w:val="00167027"/>
    <w:rsid w:val="001676B8"/>
    <w:rsid w:val="00167A25"/>
    <w:rsid w:val="00167D8D"/>
    <w:rsid w:val="00171CD5"/>
    <w:rsid w:val="001726BF"/>
    <w:rsid w:val="00180CF5"/>
    <w:rsid w:val="00180F6A"/>
    <w:rsid w:val="00181D5E"/>
    <w:rsid w:val="0018389E"/>
    <w:rsid w:val="00184B6D"/>
    <w:rsid w:val="00186799"/>
    <w:rsid w:val="00187490"/>
    <w:rsid w:val="00187ED5"/>
    <w:rsid w:val="00192B9D"/>
    <w:rsid w:val="00193390"/>
    <w:rsid w:val="00193A8A"/>
    <w:rsid w:val="001947BF"/>
    <w:rsid w:val="00194DDE"/>
    <w:rsid w:val="001A3929"/>
    <w:rsid w:val="001A435D"/>
    <w:rsid w:val="001A6151"/>
    <w:rsid w:val="001A638B"/>
    <w:rsid w:val="001A762E"/>
    <w:rsid w:val="001B0C07"/>
    <w:rsid w:val="001B1898"/>
    <w:rsid w:val="001B1EF4"/>
    <w:rsid w:val="001B3692"/>
    <w:rsid w:val="001B4A45"/>
    <w:rsid w:val="001B68CF"/>
    <w:rsid w:val="001B6D72"/>
    <w:rsid w:val="001B79B8"/>
    <w:rsid w:val="001B7BAF"/>
    <w:rsid w:val="001C3054"/>
    <w:rsid w:val="001C3E34"/>
    <w:rsid w:val="001C605D"/>
    <w:rsid w:val="001D0F88"/>
    <w:rsid w:val="001D2BB3"/>
    <w:rsid w:val="001D32A9"/>
    <w:rsid w:val="001D5BC2"/>
    <w:rsid w:val="001D7518"/>
    <w:rsid w:val="001E240C"/>
    <w:rsid w:val="001E4758"/>
    <w:rsid w:val="001E481B"/>
    <w:rsid w:val="001E5DFF"/>
    <w:rsid w:val="001E7A74"/>
    <w:rsid w:val="001F117F"/>
    <w:rsid w:val="001F1BC6"/>
    <w:rsid w:val="001F245F"/>
    <w:rsid w:val="001F3229"/>
    <w:rsid w:val="001F3C56"/>
    <w:rsid w:val="001F42D1"/>
    <w:rsid w:val="001F5AC8"/>
    <w:rsid w:val="001F6625"/>
    <w:rsid w:val="002009E2"/>
    <w:rsid w:val="0020152C"/>
    <w:rsid w:val="00202E63"/>
    <w:rsid w:val="00202F19"/>
    <w:rsid w:val="002031F7"/>
    <w:rsid w:val="00203410"/>
    <w:rsid w:val="00203AA2"/>
    <w:rsid w:val="00205583"/>
    <w:rsid w:val="00206258"/>
    <w:rsid w:val="00206637"/>
    <w:rsid w:val="002079E8"/>
    <w:rsid w:val="00212105"/>
    <w:rsid w:val="00214926"/>
    <w:rsid w:val="0022568D"/>
    <w:rsid w:val="00226674"/>
    <w:rsid w:val="002275A8"/>
    <w:rsid w:val="00230036"/>
    <w:rsid w:val="002309FE"/>
    <w:rsid w:val="00231A78"/>
    <w:rsid w:val="00232013"/>
    <w:rsid w:val="00233613"/>
    <w:rsid w:val="00233E68"/>
    <w:rsid w:val="00235C7C"/>
    <w:rsid w:val="00241132"/>
    <w:rsid w:val="00241E18"/>
    <w:rsid w:val="00244FA2"/>
    <w:rsid w:val="0024500D"/>
    <w:rsid w:val="00247E22"/>
    <w:rsid w:val="00250025"/>
    <w:rsid w:val="00250125"/>
    <w:rsid w:val="00250725"/>
    <w:rsid w:val="00254052"/>
    <w:rsid w:val="00256537"/>
    <w:rsid w:val="0025791A"/>
    <w:rsid w:val="00260E46"/>
    <w:rsid w:val="00262E30"/>
    <w:rsid w:val="00263E3C"/>
    <w:rsid w:val="00266B89"/>
    <w:rsid w:val="00267A7F"/>
    <w:rsid w:val="002718B4"/>
    <w:rsid w:val="00273122"/>
    <w:rsid w:val="00274A4B"/>
    <w:rsid w:val="00274B13"/>
    <w:rsid w:val="0027573A"/>
    <w:rsid w:val="00280573"/>
    <w:rsid w:val="00280678"/>
    <w:rsid w:val="00282282"/>
    <w:rsid w:val="00283650"/>
    <w:rsid w:val="00283F4B"/>
    <w:rsid w:val="002850F8"/>
    <w:rsid w:val="00285735"/>
    <w:rsid w:val="00286C6B"/>
    <w:rsid w:val="002919BF"/>
    <w:rsid w:val="00291E7C"/>
    <w:rsid w:val="00294875"/>
    <w:rsid w:val="00294DA5"/>
    <w:rsid w:val="002978B3"/>
    <w:rsid w:val="002A0969"/>
    <w:rsid w:val="002A1519"/>
    <w:rsid w:val="002A3405"/>
    <w:rsid w:val="002A35E3"/>
    <w:rsid w:val="002A4526"/>
    <w:rsid w:val="002A46FC"/>
    <w:rsid w:val="002A7A39"/>
    <w:rsid w:val="002B27C4"/>
    <w:rsid w:val="002B4333"/>
    <w:rsid w:val="002B4D81"/>
    <w:rsid w:val="002B5437"/>
    <w:rsid w:val="002B6C16"/>
    <w:rsid w:val="002B769A"/>
    <w:rsid w:val="002B76C2"/>
    <w:rsid w:val="002C114D"/>
    <w:rsid w:val="002C3836"/>
    <w:rsid w:val="002C5A69"/>
    <w:rsid w:val="002C65A9"/>
    <w:rsid w:val="002C76DB"/>
    <w:rsid w:val="002C7FEA"/>
    <w:rsid w:val="002D19A0"/>
    <w:rsid w:val="002D2279"/>
    <w:rsid w:val="002D3759"/>
    <w:rsid w:val="002D3D7D"/>
    <w:rsid w:val="002D3EFB"/>
    <w:rsid w:val="002D40A6"/>
    <w:rsid w:val="002D534B"/>
    <w:rsid w:val="002D57F9"/>
    <w:rsid w:val="002D6124"/>
    <w:rsid w:val="002D6793"/>
    <w:rsid w:val="002D6FE5"/>
    <w:rsid w:val="002D81DB"/>
    <w:rsid w:val="002E143D"/>
    <w:rsid w:val="002E19A5"/>
    <w:rsid w:val="002E26D1"/>
    <w:rsid w:val="002E2BA7"/>
    <w:rsid w:val="002E4899"/>
    <w:rsid w:val="002E5048"/>
    <w:rsid w:val="002E5C3C"/>
    <w:rsid w:val="002F0F42"/>
    <w:rsid w:val="002F194D"/>
    <w:rsid w:val="002F2ED7"/>
    <w:rsid w:val="002F32C0"/>
    <w:rsid w:val="002F4B23"/>
    <w:rsid w:val="002F5D0B"/>
    <w:rsid w:val="002F74AB"/>
    <w:rsid w:val="002F77A1"/>
    <w:rsid w:val="00303653"/>
    <w:rsid w:val="00303D3B"/>
    <w:rsid w:val="003058B4"/>
    <w:rsid w:val="0030756F"/>
    <w:rsid w:val="003109FE"/>
    <w:rsid w:val="00312813"/>
    <w:rsid w:val="00313C3D"/>
    <w:rsid w:val="003175DE"/>
    <w:rsid w:val="003204B3"/>
    <w:rsid w:val="00321225"/>
    <w:rsid w:val="00325CD1"/>
    <w:rsid w:val="00330F95"/>
    <w:rsid w:val="003310F3"/>
    <w:rsid w:val="003311D6"/>
    <w:rsid w:val="00331CB6"/>
    <w:rsid w:val="0033432A"/>
    <w:rsid w:val="0033562C"/>
    <w:rsid w:val="00335A3D"/>
    <w:rsid w:val="003367BD"/>
    <w:rsid w:val="00336B1B"/>
    <w:rsid w:val="00336B9A"/>
    <w:rsid w:val="00336CC4"/>
    <w:rsid w:val="003371C6"/>
    <w:rsid w:val="003379EC"/>
    <w:rsid w:val="00343DBB"/>
    <w:rsid w:val="00343E63"/>
    <w:rsid w:val="00354ACB"/>
    <w:rsid w:val="00355DB4"/>
    <w:rsid w:val="00355ED9"/>
    <w:rsid w:val="00356261"/>
    <w:rsid w:val="0035662E"/>
    <w:rsid w:val="00356CA2"/>
    <w:rsid w:val="00363542"/>
    <w:rsid w:val="00364226"/>
    <w:rsid w:val="00364B0B"/>
    <w:rsid w:val="00365806"/>
    <w:rsid w:val="00367762"/>
    <w:rsid w:val="00367F96"/>
    <w:rsid w:val="00371BB3"/>
    <w:rsid w:val="00371D74"/>
    <w:rsid w:val="00372753"/>
    <w:rsid w:val="00373C01"/>
    <w:rsid w:val="00376DE5"/>
    <w:rsid w:val="00380717"/>
    <w:rsid w:val="00381237"/>
    <w:rsid w:val="00383492"/>
    <w:rsid w:val="00385F9B"/>
    <w:rsid w:val="003874BD"/>
    <w:rsid w:val="003916C2"/>
    <w:rsid w:val="00396B32"/>
    <w:rsid w:val="003A3628"/>
    <w:rsid w:val="003A3E70"/>
    <w:rsid w:val="003A4382"/>
    <w:rsid w:val="003A71B7"/>
    <w:rsid w:val="003A72F2"/>
    <w:rsid w:val="003A74E6"/>
    <w:rsid w:val="003A79F9"/>
    <w:rsid w:val="003B0551"/>
    <w:rsid w:val="003B0DD5"/>
    <w:rsid w:val="003B1F0E"/>
    <w:rsid w:val="003B4641"/>
    <w:rsid w:val="003C3CFE"/>
    <w:rsid w:val="003C3DCB"/>
    <w:rsid w:val="003C3E0F"/>
    <w:rsid w:val="003C7E9D"/>
    <w:rsid w:val="003D080C"/>
    <w:rsid w:val="003D1582"/>
    <w:rsid w:val="003D338A"/>
    <w:rsid w:val="003D363A"/>
    <w:rsid w:val="003D3780"/>
    <w:rsid w:val="003D3DD7"/>
    <w:rsid w:val="003D3FCC"/>
    <w:rsid w:val="003D437F"/>
    <w:rsid w:val="003D46FE"/>
    <w:rsid w:val="003D47F4"/>
    <w:rsid w:val="003D67F4"/>
    <w:rsid w:val="003D740B"/>
    <w:rsid w:val="003E02A9"/>
    <w:rsid w:val="003E0D32"/>
    <w:rsid w:val="003E0E66"/>
    <w:rsid w:val="003E4232"/>
    <w:rsid w:val="003E5251"/>
    <w:rsid w:val="003E662C"/>
    <w:rsid w:val="003E7DCE"/>
    <w:rsid w:val="003F24A3"/>
    <w:rsid w:val="003F29D2"/>
    <w:rsid w:val="003F6BC5"/>
    <w:rsid w:val="003F72E2"/>
    <w:rsid w:val="0040089E"/>
    <w:rsid w:val="00401A0C"/>
    <w:rsid w:val="00404BF5"/>
    <w:rsid w:val="00410AC9"/>
    <w:rsid w:val="00410DE4"/>
    <w:rsid w:val="004125C9"/>
    <w:rsid w:val="0041276C"/>
    <w:rsid w:val="004142BC"/>
    <w:rsid w:val="00414318"/>
    <w:rsid w:val="0041605A"/>
    <w:rsid w:val="004169F0"/>
    <w:rsid w:val="00420EF0"/>
    <w:rsid w:val="004212F5"/>
    <w:rsid w:val="00421468"/>
    <w:rsid w:val="0042241B"/>
    <w:rsid w:val="00422805"/>
    <w:rsid w:val="00422A1C"/>
    <w:rsid w:val="00423086"/>
    <w:rsid w:val="00423C8C"/>
    <w:rsid w:val="00424628"/>
    <w:rsid w:val="00426373"/>
    <w:rsid w:val="00427DFF"/>
    <w:rsid w:val="00427EAF"/>
    <w:rsid w:val="00427EFA"/>
    <w:rsid w:val="00432052"/>
    <w:rsid w:val="00432E0F"/>
    <w:rsid w:val="00433D30"/>
    <w:rsid w:val="004351CE"/>
    <w:rsid w:val="00435B3D"/>
    <w:rsid w:val="0043633B"/>
    <w:rsid w:val="004363F2"/>
    <w:rsid w:val="00437196"/>
    <w:rsid w:val="00437D32"/>
    <w:rsid w:val="0044184A"/>
    <w:rsid w:val="00441DF6"/>
    <w:rsid w:val="0044234C"/>
    <w:rsid w:val="0044248C"/>
    <w:rsid w:val="0044268F"/>
    <w:rsid w:val="004500AE"/>
    <w:rsid w:val="00450422"/>
    <w:rsid w:val="00450AC0"/>
    <w:rsid w:val="00452F19"/>
    <w:rsid w:val="00453D00"/>
    <w:rsid w:val="00454958"/>
    <w:rsid w:val="004570DE"/>
    <w:rsid w:val="00457E6B"/>
    <w:rsid w:val="0046122F"/>
    <w:rsid w:val="004612DE"/>
    <w:rsid w:val="004617BC"/>
    <w:rsid w:val="00461F93"/>
    <w:rsid w:val="004622B4"/>
    <w:rsid w:val="00463339"/>
    <w:rsid w:val="00463468"/>
    <w:rsid w:val="00464B18"/>
    <w:rsid w:val="004662B4"/>
    <w:rsid w:val="00466940"/>
    <w:rsid w:val="004672E4"/>
    <w:rsid w:val="004700BB"/>
    <w:rsid w:val="0047016A"/>
    <w:rsid w:val="00472B39"/>
    <w:rsid w:val="00473BC8"/>
    <w:rsid w:val="004746DB"/>
    <w:rsid w:val="00476007"/>
    <w:rsid w:val="00476F56"/>
    <w:rsid w:val="00480310"/>
    <w:rsid w:val="0048073E"/>
    <w:rsid w:val="00486144"/>
    <w:rsid w:val="00487181"/>
    <w:rsid w:val="00490284"/>
    <w:rsid w:val="00493994"/>
    <w:rsid w:val="00494A21"/>
    <w:rsid w:val="00495C55"/>
    <w:rsid w:val="00496B09"/>
    <w:rsid w:val="004A0595"/>
    <w:rsid w:val="004A0783"/>
    <w:rsid w:val="004A2707"/>
    <w:rsid w:val="004A395B"/>
    <w:rsid w:val="004B0307"/>
    <w:rsid w:val="004B4D8F"/>
    <w:rsid w:val="004B63E0"/>
    <w:rsid w:val="004C08F7"/>
    <w:rsid w:val="004C1795"/>
    <w:rsid w:val="004C1A45"/>
    <w:rsid w:val="004C1B79"/>
    <w:rsid w:val="004C22E7"/>
    <w:rsid w:val="004C4454"/>
    <w:rsid w:val="004C59A2"/>
    <w:rsid w:val="004C5A0F"/>
    <w:rsid w:val="004C5D44"/>
    <w:rsid w:val="004C5EC7"/>
    <w:rsid w:val="004C65A9"/>
    <w:rsid w:val="004C6F9C"/>
    <w:rsid w:val="004D1083"/>
    <w:rsid w:val="004D45AE"/>
    <w:rsid w:val="004D5BAD"/>
    <w:rsid w:val="004D5E8B"/>
    <w:rsid w:val="004D676B"/>
    <w:rsid w:val="004D70F7"/>
    <w:rsid w:val="004D79E6"/>
    <w:rsid w:val="004E020F"/>
    <w:rsid w:val="004E30C1"/>
    <w:rsid w:val="004E55BD"/>
    <w:rsid w:val="004E58B5"/>
    <w:rsid w:val="004E6133"/>
    <w:rsid w:val="004F19AF"/>
    <w:rsid w:val="004F210A"/>
    <w:rsid w:val="004F2CCD"/>
    <w:rsid w:val="004F3EF5"/>
    <w:rsid w:val="004F48F5"/>
    <w:rsid w:val="004F5BC5"/>
    <w:rsid w:val="004F6A81"/>
    <w:rsid w:val="00500E3E"/>
    <w:rsid w:val="00502C5C"/>
    <w:rsid w:val="00502E49"/>
    <w:rsid w:val="005030DF"/>
    <w:rsid w:val="00503623"/>
    <w:rsid w:val="005037F3"/>
    <w:rsid w:val="00506DFC"/>
    <w:rsid w:val="0050717E"/>
    <w:rsid w:val="0051281D"/>
    <w:rsid w:val="00512EBD"/>
    <w:rsid w:val="0051314F"/>
    <w:rsid w:val="00513447"/>
    <w:rsid w:val="00514C96"/>
    <w:rsid w:val="00514D4A"/>
    <w:rsid w:val="00516FB6"/>
    <w:rsid w:val="0051733D"/>
    <w:rsid w:val="00522CD6"/>
    <w:rsid w:val="00527CE8"/>
    <w:rsid w:val="00530E50"/>
    <w:rsid w:val="00532E0C"/>
    <w:rsid w:val="00533564"/>
    <w:rsid w:val="00536191"/>
    <w:rsid w:val="00536DE7"/>
    <w:rsid w:val="005405EF"/>
    <w:rsid w:val="00541FCB"/>
    <w:rsid w:val="005434D9"/>
    <w:rsid w:val="00543999"/>
    <w:rsid w:val="005471FE"/>
    <w:rsid w:val="0055059E"/>
    <w:rsid w:val="00552020"/>
    <w:rsid w:val="00552ABC"/>
    <w:rsid w:val="00552FA1"/>
    <w:rsid w:val="00553B4E"/>
    <w:rsid w:val="00554750"/>
    <w:rsid w:val="00554C47"/>
    <w:rsid w:val="0055500A"/>
    <w:rsid w:val="00557B13"/>
    <w:rsid w:val="00557D2D"/>
    <w:rsid w:val="00560F6E"/>
    <w:rsid w:val="00561F6C"/>
    <w:rsid w:val="00562126"/>
    <w:rsid w:val="00563B6E"/>
    <w:rsid w:val="00567CA4"/>
    <w:rsid w:val="0057293E"/>
    <w:rsid w:val="00572D94"/>
    <w:rsid w:val="005742E7"/>
    <w:rsid w:val="005743BA"/>
    <w:rsid w:val="00577133"/>
    <w:rsid w:val="0057717F"/>
    <w:rsid w:val="005812A4"/>
    <w:rsid w:val="005818C6"/>
    <w:rsid w:val="005819DE"/>
    <w:rsid w:val="0058218E"/>
    <w:rsid w:val="00582E17"/>
    <w:rsid w:val="00585376"/>
    <w:rsid w:val="00587E62"/>
    <w:rsid w:val="00591607"/>
    <w:rsid w:val="005927B8"/>
    <w:rsid w:val="005943E8"/>
    <w:rsid w:val="00595AAC"/>
    <w:rsid w:val="00597D9D"/>
    <w:rsid w:val="005A00CD"/>
    <w:rsid w:val="005A5D52"/>
    <w:rsid w:val="005A5F91"/>
    <w:rsid w:val="005A6AF8"/>
    <w:rsid w:val="005A731A"/>
    <w:rsid w:val="005B0777"/>
    <w:rsid w:val="005B7440"/>
    <w:rsid w:val="005C1DBB"/>
    <w:rsid w:val="005C23E3"/>
    <w:rsid w:val="005C323F"/>
    <w:rsid w:val="005C3B89"/>
    <w:rsid w:val="005C4232"/>
    <w:rsid w:val="005C4C9F"/>
    <w:rsid w:val="005C528E"/>
    <w:rsid w:val="005C581D"/>
    <w:rsid w:val="005D014E"/>
    <w:rsid w:val="005D49FC"/>
    <w:rsid w:val="005E0B90"/>
    <w:rsid w:val="005E47DA"/>
    <w:rsid w:val="005E4E4D"/>
    <w:rsid w:val="005E5AE7"/>
    <w:rsid w:val="005E60FF"/>
    <w:rsid w:val="005E6F78"/>
    <w:rsid w:val="005F3CE6"/>
    <w:rsid w:val="005F4165"/>
    <w:rsid w:val="005F5F33"/>
    <w:rsid w:val="0060445D"/>
    <w:rsid w:val="00604DF5"/>
    <w:rsid w:val="00605611"/>
    <w:rsid w:val="0060763A"/>
    <w:rsid w:val="006078CA"/>
    <w:rsid w:val="0061073F"/>
    <w:rsid w:val="006130C6"/>
    <w:rsid w:val="00614179"/>
    <w:rsid w:val="00624D26"/>
    <w:rsid w:val="006261F0"/>
    <w:rsid w:val="0062740A"/>
    <w:rsid w:val="006317F6"/>
    <w:rsid w:val="006319BF"/>
    <w:rsid w:val="00631B86"/>
    <w:rsid w:val="00632028"/>
    <w:rsid w:val="006321A6"/>
    <w:rsid w:val="006337D6"/>
    <w:rsid w:val="0063487A"/>
    <w:rsid w:val="00635F3E"/>
    <w:rsid w:val="0064084A"/>
    <w:rsid w:val="00641701"/>
    <w:rsid w:val="006425E7"/>
    <w:rsid w:val="006448AC"/>
    <w:rsid w:val="00644BD6"/>
    <w:rsid w:val="006464CF"/>
    <w:rsid w:val="0065023A"/>
    <w:rsid w:val="006525E7"/>
    <w:rsid w:val="0065280A"/>
    <w:rsid w:val="00653045"/>
    <w:rsid w:val="00653834"/>
    <w:rsid w:val="00654D17"/>
    <w:rsid w:val="006561B7"/>
    <w:rsid w:val="006579D8"/>
    <w:rsid w:val="00663BD8"/>
    <w:rsid w:val="0066434A"/>
    <w:rsid w:val="006650B6"/>
    <w:rsid w:val="006675ED"/>
    <w:rsid w:val="00669793"/>
    <w:rsid w:val="00672C41"/>
    <w:rsid w:val="006755D5"/>
    <w:rsid w:val="00676362"/>
    <w:rsid w:val="00676DDC"/>
    <w:rsid w:val="00677E14"/>
    <w:rsid w:val="006809FC"/>
    <w:rsid w:val="00682895"/>
    <w:rsid w:val="00682AEC"/>
    <w:rsid w:val="00682FEE"/>
    <w:rsid w:val="00683321"/>
    <w:rsid w:val="00683CC4"/>
    <w:rsid w:val="006854F0"/>
    <w:rsid w:val="0068779F"/>
    <w:rsid w:val="00692C61"/>
    <w:rsid w:val="00692DC8"/>
    <w:rsid w:val="006937E6"/>
    <w:rsid w:val="00693FB6"/>
    <w:rsid w:val="006A12FD"/>
    <w:rsid w:val="006A1F70"/>
    <w:rsid w:val="006A2652"/>
    <w:rsid w:val="006A3F32"/>
    <w:rsid w:val="006A552A"/>
    <w:rsid w:val="006A5B4A"/>
    <w:rsid w:val="006B1177"/>
    <w:rsid w:val="006B1395"/>
    <w:rsid w:val="006B16B7"/>
    <w:rsid w:val="006B1DD2"/>
    <w:rsid w:val="006B3274"/>
    <w:rsid w:val="006B3501"/>
    <w:rsid w:val="006B3DE8"/>
    <w:rsid w:val="006B4F92"/>
    <w:rsid w:val="006C0A0D"/>
    <w:rsid w:val="006C2679"/>
    <w:rsid w:val="006C2D67"/>
    <w:rsid w:val="006C4396"/>
    <w:rsid w:val="006C44E1"/>
    <w:rsid w:val="006C5195"/>
    <w:rsid w:val="006D09DD"/>
    <w:rsid w:val="006D0A10"/>
    <w:rsid w:val="006D0E76"/>
    <w:rsid w:val="006D0EF3"/>
    <w:rsid w:val="006D0F43"/>
    <w:rsid w:val="006D1B48"/>
    <w:rsid w:val="006D2CB7"/>
    <w:rsid w:val="006D35BF"/>
    <w:rsid w:val="006D3A1B"/>
    <w:rsid w:val="006D5480"/>
    <w:rsid w:val="006D68A9"/>
    <w:rsid w:val="006E065D"/>
    <w:rsid w:val="006E08BF"/>
    <w:rsid w:val="006E215D"/>
    <w:rsid w:val="006E2C4D"/>
    <w:rsid w:val="006E4A4B"/>
    <w:rsid w:val="006E4A76"/>
    <w:rsid w:val="006E58CE"/>
    <w:rsid w:val="006E723C"/>
    <w:rsid w:val="006E79C8"/>
    <w:rsid w:val="006F0721"/>
    <w:rsid w:val="006F3256"/>
    <w:rsid w:val="006F5C8E"/>
    <w:rsid w:val="006F79FF"/>
    <w:rsid w:val="007001A1"/>
    <w:rsid w:val="00700E53"/>
    <w:rsid w:val="00702D92"/>
    <w:rsid w:val="00704BD9"/>
    <w:rsid w:val="00705347"/>
    <w:rsid w:val="0071166C"/>
    <w:rsid w:val="00714075"/>
    <w:rsid w:val="00715964"/>
    <w:rsid w:val="00717272"/>
    <w:rsid w:val="00717F33"/>
    <w:rsid w:val="00720E8E"/>
    <w:rsid w:val="00727653"/>
    <w:rsid w:val="00731000"/>
    <w:rsid w:val="00732630"/>
    <w:rsid w:val="00735653"/>
    <w:rsid w:val="00735AEB"/>
    <w:rsid w:val="00736C26"/>
    <w:rsid w:val="00737626"/>
    <w:rsid w:val="00741EB7"/>
    <w:rsid w:val="00742E2E"/>
    <w:rsid w:val="007461FF"/>
    <w:rsid w:val="0074739C"/>
    <w:rsid w:val="007477CE"/>
    <w:rsid w:val="00747A05"/>
    <w:rsid w:val="00747EA1"/>
    <w:rsid w:val="007511BF"/>
    <w:rsid w:val="0075157C"/>
    <w:rsid w:val="0075224E"/>
    <w:rsid w:val="00754300"/>
    <w:rsid w:val="00754DFD"/>
    <w:rsid w:val="007575BD"/>
    <w:rsid w:val="00760B1E"/>
    <w:rsid w:val="00761B4F"/>
    <w:rsid w:val="00761E90"/>
    <w:rsid w:val="0076288E"/>
    <w:rsid w:val="00763AFE"/>
    <w:rsid w:val="00765130"/>
    <w:rsid w:val="00765E34"/>
    <w:rsid w:val="00765FEB"/>
    <w:rsid w:val="00766501"/>
    <w:rsid w:val="00767AF6"/>
    <w:rsid w:val="00770FF6"/>
    <w:rsid w:val="007720C6"/>
    <w:rsid w:val="0077218C"/>
    <w:rsid w:val="007728AB"/>
    <w:rsid w:val="0077580F"/>
    <w:rsid w:val="00776573"/>
    <w:rsid w:val="00781AC4"/>
    <w:rsid w:val="00790541"/>
    <w:rsid w:val="00795C0D"/>
    <w:rsid w:val="007965E8"/>
    <w:rsid w:val="00796FCB"/>
    <w:rsid w:val="007A02B6"/>
    <w:rsid w:val="007A137F"/>
    <w:rsid w:val="007A31C4"/>
    <w:rsid w:val="007A33F8"/>
    <w:rsid w:val="007A4B91"/>
    <w:rsid w:val="007A60DC"/>
    <w:rsid w:val="007A71DE"/>
    <w:rsid w:val="007A7C8B"/>
    <w:rsid w:val="007B0915"/>
    <w:rsid w:val="007B45C7"/>
    <w:rsid w:val="007B4A7A"/>
    <w:rsid w:val="007B7B64"/>
    <w:rsid w:val="007C1737"/>
    <w:rsid w:val="007C18A2"/>
    <w:rsid w:val="007C28EC"/>
    <w:rsid w:val="007C3C44"/>
    <w:rsid w:val="007C58CB"/>
    <w:rsid w:val="007C5C90"/>
    <w:rsid w:val="007C62C3"/>
    <w:rsid w:val="007C65AA"/>
    <w:rsid w:val="007C6924"/>
    <w:rsid w:val="007C75BF"/>
    <w:rsid w:val="007D2482"/>
    <w:rsid w:val="007D5EF3"/>
    <w:rsid w:val="007D6891"/>
    <w:rsid w:val="007D7A42"/>
    <w:rsid w:val="007D7D27"/>
    <w:rsid w:val="007D7D96"/>
    <w:rsid w:val="007E2806"/>
    <w:rsid w:val="007E418E"/>
    <w:rsid w:val="007E65BC"/>
    <w:rsid w:val="007E66EA"/>
    <w:rsid w:val="007F0F81"/>
    <w:rsid w:val="007F1F1C"/>
    <w:rsid w:val="007F20C7"/>
    <w:rsid w:val="007F34EF"/>
    <w:rsid w:val="007F3921"/>
    <w:rsid w:val="007F4711"/>
    <w:rsid w:val="007F7A1E"/>
    <w:rsid w:val="008013EC"/>
    <w:rsid w:val="00801DC7"/>
    <w:rsid w:val="008021CD"/>
    <w:rsid w:val="00803844"/>
    <w:rsid w:val="00803DDC"/>
    <w:rsid w:val="00804C6E"/>
    <w:rsid w:val="00805223"/>
    <w:rsid w:val="00806C66"/>
    <w:rsid w:val="00807D11"/>
    <w:rsid w:val="0081068B"/>
    <w:rsid w:val="00813CCF"/>
    <w:rsid w:val="008149D8"/>
    <w:rsid w:val="008154A7"/>
    <w:rsid w:val="00816F61"/>
    <w:rsid w:val="0082015D"/>
    <w:rsid w:val="00824286"/>
    <w:rsid w:val="008307C4"/>
    <w:rsid w:val="00832FCD"/>
    <w:rsid w:val="00833B8F"/>
    <w:rsid w:val="00840623"/>
    <w:rsid w:val="00842063"/>
    <w:rsid w:val="00846B49"/>
    <w:rsid w:val="008504FC"/>
    <w:rsid w:val="008505F6"/>
    <w:rsid w:val="00850B16"/>
    <w:rsid w:val="00852899"/>
    <w:rsid w:val="00863EE4"/>
    <w:rsid w:val="00864B09"/>
    <w:rsid w:val="00864CA8"/>
    <w:rsid w:val="008657BA"/>
    <w:rsid w:val="008713EC"/>
    <w:rsid w:val="00872389"/>
    <w:rsid w:val="0087258E"/>
    <w:rsid w:val="00872ED3"/>
    <w:rsid w:val="0087356B"/>
    <w:rsid w:val="008744B5"/>
    <w:rsid w:val="00874839"/>
    <w:rsid w:val="008750EB"/>
    <w:rsid w:val="008758AC"/>
    <w:rsid w:val="008760B7"/>
    <w:rsid w:val="008768CD"/>
    <w:rsid w:val="008769DD"/>
    <w:rsid w:val="00882161"/>
    <w:rsid w:val="00890844"/>
    <w:rsid w:val="00891A27"/>
    <w:rsid w:val="00894DFA"/>
    <w:rsid w:val="00895E91"/>
    <w:rsid w:val="00896DAA"/>
    <w:rsid w:val="0089763E"/>
    <w:rsid w:val="008A254E"/>
    <w:rsid w:val="008A70E4"/>
    <w:rsid w:val="008B1F06"/>
    <w:rsid w:val="008B5BDF"/>
    <w:rsid w:val="008B6380"/>
    <w:rsid w:val="008B6474"/>
    <w:rsid w:val="008C30A3"/>
    <w:rsid w:val="008C4017"/>
    <w:rsid w:val="008C485C"/>
    <w:rsid w:val="008C5B21"/>
    <w:rsid w:val="008C7648"/>
    <w:rsid w:val="008C76EF"/>
    <w:rsid w:val="008D095B"/>
    <w:rsid w:val="008D3929"/>
    <w:rsid w:val="008D4166"/>
    <w:rsid w:val="008D5F3D"/>
    <w:rsid w:val="008D794B"/>
    <w:rsid w:val="008E42DE"/>
    <w:rsid w:val="008E5C5B"/>
    <w:rsid w:val="008E5E70"/>
    <w:rsid w:val="008E5E9F"/>
    <w:rsid w:val="008E6E7D"/>
    <w:rsid w:val="008E7F18"/>
    <w:rsid w:val="008F0BEF"/>
    <w:rsid w:val="008F1817"/>
    <w:rsid w:val="008F1BA1"/>
    <w:rsid w:val="008F1C2B"/>
    <w:rsid w:val="008F2C4E"/>
    <w:rsid w:val="008F42A1"/>
    <w:rsid w:val="008F6A43"/>
    <w:rsid w:val="008F6F02"/>
    <w:rsid w:val="009008C2"/>
    <w:rsid w:val="00904161"/>
    <w:rsid w:val="00904EE1"/>
    <w:rsid w:val="00906B37"/>
    <w:rsid w:val="009121C1"/>
    <w:rsid w:val="009133F4"/>
    <w:rsid w:val="00913EF6"/>
    <w:rsid w:val="009152F1"/>
    <w:rsid w:val="009173C7"/>
    <w:rsid w:val="0092118B"/>
    <w:rsid w:val="00923F9C"/>
    <w:rsid w:val="00924359"/>
    <w:rsid w:val="009245DD"/>
    <w:rsid w:val="009250CB"/>
    <w:rsid w:val="00925BAD"/>
    <w:rsid w:val="009275A5"/>
    <w:rsid w:val="009278E8"/>
    <w:rsid w:val="00927B6E"/>
    <w:rsid w:val="00931E3F"/>
    <w:rsid w:val="00934C67"/>
    <w:rsid w:val="009406C9"/>
    <w:rsid w:val="009417CE"/>
    <w:rsid w:val="009420E2"/>
    <w:rsid w:val="00942163"/>
    <w:rsid w:val="00942432"/>
    <w:rsid w:val="00943A52"/>
    <w:rsid w:val="00944944"/>
    <w:rsid w:val="00945DF1"/>
    <w:rsid w:val="00951677"/>
    <w:rsid w:val="009560A7"/>
    <w:rsid w:val="0095CAB6"/>
    <w:rsid w:val="00960433"/>
    <w:rsid w:val="009629B3"/>
    <w:rsid w:val="00962C85"/>
    <w:rsid w:val="00964BFC"/>
    <w:rsid w:val="00966D23"/>
    <w:rsid w:val="00966EF4"/>
    <w:rsid w:val="0096752B"/>
    <w:rsid w:val="00970055"/>
    <w:rsid w:val="009723D0"/>
    <w:rsid w:val="00973331"/>
    <w:rsid w:val="0097416E"/>
    <w:rsid w:val="00975FE6"/>
    <w:rsid w:val="009760C8"/>
    <w:rsid w:val="009813BA"/>
    <w:rsid w:val="00983A40"/>
    <w:rsid w:val="00984629"/>
    <w:rsid w:val="0098462D"/>
    <w:rsid w:val="00986943"/>
    <w:rsid w:val="009A169A"/>
    <w:rsid w:val="009A2BA8"/>
    <w:rsid w:val="009A56D5"/>
    <w:rsid w:val="009A6142"/>
    <w:rsid w:val="009A71D4"/>
    <w:rsid w:val="009B3D82"/>
    <w:rsid w:val="009B4889"/>
    <w:rsid w:val="009B48DE"/>
    <w:rsid w:val="009B51CD"/>
    <w:rsid w:val="009C0C5D"/>
    <w:rsid w:val="009D0C2D"/>
    <w:rsid w:val="009D213D"/>
    <w:rsid w:val="009D3975"/>
    <w:rsid w:val="009D3A80"/>
    <w:rsid w:val="009D6E66"/>
    <w:rsid w:val="009D7933"/>
    <w:rsid w:val="009E04C0"/>
    <w:rsid w:val="009E17D7"/>
    <w:rsid w:val="009E283F"/>
    <w:rsid w:val="009E3393"/>
    <w:rsid w:val="009E503F"/>
    <w:rsid w:val="009E575F"/>
    <w:rsid w:val="009E5CF6"/>
    <w:rsid w:val="009E5F27"/>
    <w:rsid w:val="009E7B97"/>
    <w:rsid w:val="009F154C"/>
    <w:rsid w:val="009F724B"/>
    <w:rsid w:val="009F73D3"/>
    <w:rsid w:val="009F76A7"/>
    <w:rsid w:val="00A07D92"/>
    <w:rsid w:val="00A11D7D"/>
    <w:rsid w:val="00A123D3"/>
    <w:rsid w:val="00A134AF"/>
    <w:rsid w:val="00A13A1C"/>
    <w:rsid w:val="00A13A9B"/>
    <w:rsid w:val="00A147C5"/>
    <w:rsid w:val="00A14E1E"/>
    <w:rsid w:val="00A163BD"/>
    <w:rsid w:val="00A167BF"/>
    <w:rsid w:val="00A20117"/>
    <w:rsid w:val="00A203E9"/>
    <w:rsid w:val="00A21FF5"/>
    <w:rsid w:val="00A257E9"/>
    <w:rsid w:val="00A25A39"/>
    <w:rsid w:val="00A25B0A"/>
    <w:rsid w:val="00A25B0E"/>
    <w:rsid w:val="00A25F8B"/>
    <w:rsid w:val="00A27762"/>
    <w:rsid w:val="00A3195D"/>
    <w:rsid w:val="00A31C24"/>
    <w:rsid w:val="00A3501C"/>
    <w:rsid w:val="00A379BE"/>
    <w:rsid w:val="00A4567E"/>
    <w:rsid w:val="00A46398"/>
    <w:rsid w:val="00A4796A"/>
    <w:rsid w:val="00A53730"/>
    <w:rsid w:val="00A6003B"/>
    <w:rsid w:val="00A602E9"/>
    <w:rsid w:val="00A64CD9"/>
    <w:rsid w:val="00A6638E"/>
    <w:rsid w:val="00A6674C"/>
    <w:rsid w:val="00A6739F"/>
    <w:rsid w:val="00A7129C"/>
    <w:rsid w:val="00A76EC6"/>
    <w:rsid w:val="00A77761"/>
    <w:rsid w:val="00A77E18"/>
    <w:rsid w:val="00A80524"/>
    <w:rsid w:val="00A80C09"/>
    <w:rsid w:val="00A8320B"/>
    <w:rsid w:val="00A85535"/>
    <w:rsid w:val="00A86589"/>
    <w:rsid w:val="00A876B2"/>
    <w:rsid w:val="00A87A54"/>
    <w:rsid w:val="00A933B4"/>
    <w:rsid w:val="00A941EE"/>
    <w:rsid w:val="00A94AD4"/>
    <w:rsid w:val="00A95C22"/>
    <w:rsid w:val="00A96F42"/>
    <w:rsid w:val="00AA1D21"/>
    <w:rsid w:val="00AA5552"/>
    <w:rsid w:val="00AA6A9A"/>
    <w:rsid w:val="00AA6B27"/>
    <w:rsid w:val="00AA72EE"/>
    <w:rsid w:val="00AB0882"/>
    <w:rsid w:val="00AB09FF"/>
    <w:rsid w:val="00AB393B"/>
    <w:rsid w:val="00AB5760"/>
    <w:rsid w:val="00AB5E53"/>
    <w:rsid w:val="00AB6D69"/>
    <w:rsid w:val="00AB72A1"/>
    <w:rsid w:val="00AB7F56"/>
    <w:rsid w:val="00AC48C1"/>
    <w:rsid w:val="00AC580B"/>
    <w:rsid w:val="00AC6388"/>
    <w:rsid w:val="00AC6710"/>
    <w:rsid w:val="00AC6AD8"/>
    <w:rsid w:val="00AC71DD"/>
    <w:rsid w:val="00AC7825"/>
    <w:rsid w:val="00AD1252"/>
    <w:rsid w:val="00AD17E1"/>
    <w:rsid w:val="00AD2B26"/>
    <w:rsid w:val="00AD2B7F"/>
    <w:rsid w:val="00AD307A"/>
    <w:rsid w:val="00AD35DC"/>
    <w:rsid w:val="00AD4243"/>
    <w:rsid w:val="00AE03F5"/>
    <w:rsid w:val="00AE0E21"/>
    <w:rsid w:val="00AE2649"/>
    <w:rsid w:val="00AE31F6"/>
    <w:rsid w:val="00AE4242"/>
    <w:rsid w:val="00AE4E1A"/>
    <w:rsid w:val="00AE5909"/>
    <w:rsid w:val="00AE61F2"/>
    <w:rsid w:val="00AE716D"/>
    <w:rsid w:val="00AF1714"/>
    <w:rsid w:val="00AF2CE1"/>
    <w:rsid w:val="00AF4AB2"/>
    <w:rsid w:val="00AF5134"/>
    <w:rsid w:val="00B01393"/>
    <w:rsid w:val="00B03935"/>
    <w:rsid w:val="00B04B84"/>
    <w:rsid w:val="00B0600B"/>
    <w:rsid w:val="00B06D47"/>
    <w:rsid w:val="00B07F0C"/>
    <w:rsid w:val="00B1113A"/>
    <w:rsid w:val="00B1173C"/>
    <w:rsid w:val="00B12AED"/>
    <w:rsid w:val="00B12D95"/>
    <w:rsid w:val="00B148BA"/>
    <w:rsid w:val="00B1580A"/>
    <w:rsid w:val="00B21802"/>
    <w:rsid w:val="00B219B7"/>
    <w:rsid w:val="00B23645"/>
    <w:rsid w:val="00B247AE"/>
    <w:rsid w:val="00B26D7D"/>
    <w:rsid w:val="00B30B38"/>
    <w:rsid w:val="00B30D61"/>
    <w:rsid w:val="00B3108A"/>
    <w:rsid w:val="00B31F1C"/>
    <w:rsid w:val="00B34D47"/>
    <w:rsid w:val="00B34F36"/>
    <w:rsid w:val="00B3647D"/>
    <w:rsid w:val="00B402CD"/>
    <w:rsid w:val="00B411D6"/>
    <w:rsid w:val="00B4452A"/>
    <w:rsid w:val="00B50A88"/>
    <w:rsid w:val="00B51826"/>
    <w:rsid w:val="00B52A13"/>
    <w:rsid w:val="00B530B1"/>
    <w:rsid w:val="00B53732"/>
    <w:rsid w:val="00B63B28"/>
    <w:rsid w:val="00B66116"/>
    <w:rsid w:val="00B66615"/>
    <w:rsid w:val="00B6770F"/>
    <w:rsid w:val="00B7083A"/>
    <w:rsid w:val="00B71B41"/>
    <w:rsid w:val="00B71BEC"/>
    <w:rsid w:val="00B7280F"/>
    <w:rsid w:val="00B7446E"/>
    <w:rsid w:val="00B747B7"/>
    <w:rsid w:val="00B75380"/>
    <w:rsid w:val="00B768F4"/>
    <w:rsid w:val="00B76D0E"/>
    <w:rsid w:val="00B77A24"/>
    <w:rsid w:val="00B80229"/>
    <w:rsid w:val="00B80383"/>
    <w:rsid w:val="00B811F9"/>
    <w:rsid w:val="00B813C0"/>
    <w:rsid w:val="00B843B6"/>
    <w:rsid w:val="00B86101"/>
    <w:rsid w:val="00B87379"/>
    <w:rsid w:val="00B91422"/>
    <w:rsid w:val="00B91610"/>
    <w:rsid w:val="00B9168F"/>
    <w:rsid w:val="00B916D6"/>
    <w:rsid w:val="00B9602F"/>
    <w:rsid w:val="00B962AA"/>
    <w:rsid w:val="00B96642"/>
    <w:rsid w:val="00BA0F7E"/>
    <w:rsid w:val="00BA177C"/>
    <w:rsid w:val="00BA30DE"/>
    <w:rsid w:val="00BA4EA7"/>
    <w:rsid w:val="00BA53D9"/>
    <w:rsid w:val="00BB022A"/>
    <w:rsid w:val="00BB067E"/>
    <w:rsid w:val="00BB0AFD"/>
    <w:rsid w:val="00BB1898"/>
    <w:rsid w:val="00BB414A"/>
    <w:rsid w:val="00BB77A6"/>
    <w:rsid w:val="00BB7EF2"/>
    <w:rsid w:val="00BC4EA1"/>
    <w:rsid w:val="00BC6EEA"/>
    <w:rsid w:val="00BD0407"/>
    <w:rsid w:val="00BD219E"/>
    <w:rsid w:val="00BD3EFE"/>
    <w:rsid w:val="00BD5175"/>
    <w:rsid w:val="00BD5E10"/>
    <w:rsid w:val="00BE19F8"/>
    <w:rsid w:val="00BE4A8E"/>
    <w:rsid w:val="00BE54EC"/>
    <w:rsid w:val="00BE6AD1"/>
    <w:rsid w:val="00BE7D05"/>
    <w:rsid w:val="00BF18E8"/>
    <w:rsid w:val="00BF1A42"/>
    <w:rsid w:val="00BF1ACE"/>
    <w:rsid w:val="00BF2E2B"/>
    <w:rsid w:val="00BF4660"/>
    <w:rsid w:val="00BF57D4"/>
    <w:rsid w:val="00BF6C51"/>
    <w:rsid w:val="00BF7401"/>
    <w:rsid w:val="00BF775C"/>
    <w:rsid w:val="00BF781E"/>
    <w:rsid w:val="00C01804"/>
    <w:rsid w:val="00C03594"/>
    <w:rsid w:val="00C03D9C"/>
    <w:rsid w:val="00C0557B"/>
    <w:rsid w:val="00C05765"/>
    <w:rsid w:val="00C07441"/>
    <w:rsid w:val="00C11518"/>
    <w:rsid w:val="00C16715"/>
    <w:rsid w:val="00C1732F"/>
    <w:rsid w:val="00C17966"/>
    <w:rsid w:val="00C21D75"/>
    <w:rsid w:val="00C2203E"/>
    <w:rsid w:val="00C238C1"/>
    <w:rsid w:val="00C23E5C"/>
    <w:rsid w:val="00C2584E"/>
    <w:rsid w:val="00C26605"/>
    <w:rsid w:val="00C2663F"/>
    <w:rsid w:val="00C277C4"/>
    <w:rsid w:val="00C32EE3"/>
    <w:rsid w:val="00C32F6A"/>
    <w:rsid w:val="00C335C4"/>
    <w:rsid w:val="00C34AFB"/>
    <w:rsid w:val="00C36B23"/>
    <w:rsid w:val="00C36CD2"/>
    <w:rsid w:val="00C40289"/>
    <w:rsid w:val="00C41B57"/>
    <w:rsid w:val="00C42A7E"/>
    <w:rsid w:val="00C43F31"/>
    <w:rsid w:val="00C4401D"/>
    <w:rsid w:val="00C44715"/>
    <w:rsid w:val="00C44BEF"/>
    <w:rsid w:val="00C44C5D"/>
    <w:rsid w:val="00C45AAE"/>
    <w:rsid w:val="00C45D5B"/>
    <w:rsid w:val="00C501AA"/>
    <w:rsid w:val="00C50754"/>
    <w:rsid w:val="00C53AA8"/>
    <w:rsid w:val="00C54EC7"/>
    <w:rsid w:val="00C55FB6"/>
    <w:rsid w:val="00C56666"/>
    <w:rsid w:val="00C577B6"/>
    <w:rsid w:val="00C57E6C"/>
    <w:rsid w:val="00C60FD8"/>
    <w:rsid w:val="00C624D4"/>
    <w:rsid w:val="00C67158"/>
    <w:rsid w:val="00C70DDA"/>
    <w:rsid w:val="00C72032"/>
    <w:rsid w:val="00C74421"/>
    <w:rsid w:val="00C758C9"/>
    <w:rsid w:val="00C758ED"/>
    <w:rsid w:val="00C80E95"/>
    <w:rsid w:val="00C814F1"/>
    <w:rsid w:val="00C81BAA"/>
    <w:rsid w:val="00C842D4"/>
    <w:rsid w:val="00C84740"/>
    <w:rsid w:val="00C856AE"/>
    <w:rsid w:val="00C86CB4"/>
    <w:rsid w:val="00C892BD"/>
    <w:rsid w:val="00C91804"/>
    <w:rsid w:val="00C93341"/>
    <w:rsid w:val="00C95E75"/>
    <w:rsid w:val="00CA4126"/>
    <w:rsid w:val="00CA41A1"/>
    <w:rsid w:val="00CA62A6"/>
    <w:rsid w:val="00CA79E0"/>
    <w:rsid w:val="00CB0A24"/>
    <w:rsid w:val="00CB218C"/>
    <w:rsid w:val="00CB2523"/>
    <w:rsid w:val="00CB3DCC"/>
    <w:rsid w:val="00CB45EC"/>
    <w:rsid w:val="00CB4DC8"/>
    <w:rsid w:val="00CB4F66"/>
    <w:rsid w:val="00CB7FC1"/>
    <w:rsid w:val="00CC0996"/>
    <w:rsid w:val="00CC151F"/>
    <w:rsid w:val="00CC299F"/>
    <w:rsid w:val="00CC2F1F"/>
    <w:rsid w:val="00CC3C75"/>
    <w:rsid w:val="00CC46C6"/>
    <w:rsid w:val="00CC4E85"/>
    <w:rsid w:val="00CC642B"/>
    <w:rsid w:val="00CC721F"/>
    <w:rsid w:val="00CC798D"/>
    <w:rsid w:val="00CD08C4"/>
    <w:rsid w:val="00CD4438"/>
    <w:rsid w:val="00CD6AFF"/>
    <w:rsid w:val="00CD72D7"/>
    <w:rsid w:val="00CE3FF9"/>
    <w:rsid w:val="00CE5E2D"/>
    <w:rsid w:val="00CE5F65"/>
    <w:rsid w:val="00CE659F"/>
    <w:rsid w:val="00CE6FD3"/>
    <w:rsid w:val="00CE75E0"/>
    <w:rsid w:val="00CF2029"/>
    <w:rsid w:val="00CF4E98"/>
    <w:rsid w:val="00CF7399"/>
    <w:rsid w:val="00CF778A"/>
    <w:rsid w:val="00D0279C"/>
    <w:rsid w:val="00D02DEE"/>
    <w:rsid w:val="00D0366A"/>
    <w:rsid w:val="00D10492"/>
    <w:rsid w:val="00D111CA"/>
    <w:rsid w:val="00D11D82"/>
    <w:rsid w:val="00D12105"/>
    <w:rsid w:val="00D132AE"/>
    <w:rsid w:val="00D16AD8"/>
    <w:rsid w:val="00D16CD8"/>
    <w:rsid w:val="00D17150"/>
    <w:rsid w:val="00D17D98"/>
    <w:rsid w:val="00D21715"/>
    <w:rsid w:val="00D235EA"/>
    <w:rsid w:val="00D23D60"/>
    <w:rsid w:val="00D309EE"/>
    <w:rsid w:val="00D36013"/>
    <w:rsid w:val="00D36881"/>
    <w:rsid w:val="00D41015"/>
    <w:rsid w:val="00D420FD"/>
    <w:rsid w:val="00D43DC6"/>
    <w:rsid w:val="00D44C7B"/>
    <w:rsid w:val="00D45025"/>
    <w:rsid w:val="00D4590F"/>
    <w:rsid w:val="00D45EE9"/>
    <w:rsid w:val="00D4639C"/>
    <w:rsid w:val="00D4712A"/>
    <w:rsid w:val="00D47CB2"/>
    <w:rsid w:val="00D50128"/>
    <w:rsid w:val="00D51623"/>
    <w:rsid w:val="00D51FDC"/>
    <w:rsid w:val="00D5344B"/>
    <w:rsid w:val="00D56695"/>
    <w:rsid w:val="00D56D88"/>
    <w:rsid w:val="00D60B72"/>
    <w:rsid w:val="00D620F0"/>
    <w:rsid w:val="00D63695"/>
    <w:rsid w:val="00D6383C"/>
    <w:rsid w:val="00D73450"/>
    <w:rsid w:val="00D75754"/>
    <w:rsid w:val="00D7607B"/>
    <w:rsid w:val="00D83C9B"/>
    <w:rsid w:val="00D8613C"/>
    <w:rsid w:val="00D90389"/>
    <w:rsid w:val="00D91733"/>
    <w:rsid w:val="00D92F54"/>
    <w:rsid w:val="00D936F8"/>
    <w:rsid w:val="00D94D4A"/>
    <w:rsid w:val="00DA1EAD"/>
    <w:rsid w:val="00DA406A"/>
    <w:rsid w:val="00DA6ED4"/>
    <w:rsid w:val="00DB0E46"/>
    <w:rsid w:val="00DB104E"/>
    <w:rsid w:val="00DB22A6"/>
    <w:rsid w:val="00DB409B"/>
    <w:rsid w:val="00DB6050"/>
    <w:rsid w:val="00DB60B9"/>
    <w:rsid w:val="00DC18C9"/>
    <w:rsid w:val="00DC1D59"/>
    <w:rsid w:val="00DC3800"/>
    <w:rsid w:val="00DD2A02"/>
    <w:rsid w:val="00DD415D"/>
    <w:rsid w:val="00DD4C17"/>
    <w:rsid w:val="00DD5DDC"/>
    <w:rsid w:val="00DD6353"/>
    <w:rsid w:val="00DD6E10"/>
    <w:rsid w:val="00DD755E"/>
    <w:rsid w:val="00DD7E69"/>
    <w:rsid w:val="00DD819F"/>
    <w:rsid w:val="00DE19D8"/>
    <w:rsid w:val="00DE361D"/>
    <w:rsid w:val="00DE5095"/>
    <w:rsid w:val="00DE69E4"/>
    <w:rsid w:val="00DE7927"/>
    <w:rsid w:val="00DF1EB2"/>
    <w:rsid w:val="00DF2234"/>
    <w:rsid w:val="00DF2D76"/>
    <w:rsid w:val="00DF3FD1"/>
    <w:rsid w:val="00DF50EA"/>
    <w:rsid w:val="00DF540F"/>
    <w:rsid w:val="00DF6B49"/>
    <w:rsid w:val="00DF6C7E"/>
    <w:rsid w:val="00E00EA9"/>
    <w:rsid w:val="00E017F6"/>
    <w:rsid w:val="00E02B0D"/>
    <w:rsid w:val="00E02CAE"/>
    <w:rsid w:val="00E03183"/>
    <w:rsid w:val="00E031B2"/>
    <w:rsid w:val="00E0670A"/>
    <w:rsid w:val="00E0672E"/>
    <w:rsid w:val="00E10253"/>
    <w:rsid w:val="00E106AC"/>
    <w:rsid w:val="00E13128"/>
    <w:rsid w:val="00E15567"/>
    <w:rsid w:val="00E155CE"/>
    <w:rsid w:val="00E1704C"/>
    <w:rsid w:val="00E1753B"/>
    <w:rsid w:val="00E228CB"/>
    <w:rsid w:val="00E2577B"/>
    <w:rsid w:val="00E25B54"/>
    <w:rsid w:val="00E26F96"/>
    <w:rsid w:val="00E30450"/>
    <w:rsid w:val="00E30D7C"/>
    <w:rsid w:val="00E3239A"/>
    <w:rsid w:val="00E34E16"/>
    <w:rsid w:val="00E35422"/>
    <w:rsid w:val="00E36D90"/>
    <w:rsid w:val="00E3755B"/>
    <w:rsid w:val="00E3776B"/>
    <w:rsid w:val="00E37BEC"/>
    <w:rsid w:val="00E408E2"/>
    <w:rsid w:val="00E43509"/>
    <w:rsid w:val="00E4363F"/>
    <w:rsid w:val="00E44A4D"/>
    <w:rsid w:val="00E531A8"/>
    <w:rsid w:val="00E538FF"/>
    <w:rsid w:val="00E5555B"/>
    <w:rsid w:val="00E559AF"/>
    <w:rsid w:val="00E608EA"/>
    <w:rsid w:val="00E6543E"/>
    <w:rsid w:val="00E66163"/>
    <w:rsid w:val="00E66273"/>
    <w:rsid w:val="00E66B57"/>
    <w:rsid w:val="00E7153D"/>
    <w:rsid w:val="00E73FF1"/>
    <w:rsid w:val="00E772AD"/>
    <w:rsid w:val="00E78730"/>
    <w:rsid w:val="00E8001D"/>
    <w:rsid w:val="00E80F5A"/>
    <w:rsid w:val="00E8301F"/>
    <w:rsid w:val="00E84F67"/>
    <w:rsid w:val="00E852B2"/>
    <w:rsid w:val="00E8579B"/>
    <w:rsid w:val="00E86BEA"/>
    <w:rsid w:val="00EA1084"/>
    <w:rsid w:val="00EA1825"/>
    <w:rsid w:val="00EB0FED"/>
    <w:rsid w:val="00EB1153"/>
    <w:rsid w:val="00EB1EE4"/>
    <w:rsid w:val="00EB27DD"/>
    <w:rsid w:val="00EB69B8"/>
    <w:rsid w:val="00EB6F33"/>
    <w:rsid w:val="00EC4958"/>
    <w:rsid w:val="00EC63CD"/>
    <w:rsid w:val="00EC6F73"/>
    <w:rsid w:val="00ED01F4"/>
    <w:rsid w:val="00ED051E"/>
    <w:rsid w:val="00ED0E51"/>
    <w:rsid w:val="00ED178A"/>
    <w:rsid w:val="00ED18C2"/>
    <w:rsid w:val="00ED191A"/>
    <w:rsid w:val="00ED7928"/>
    <w:rsid w:val="00EE257A"/>
    <w:rsid w:val="00EE29DA"/>
    <w:rsid w:val="00EE32BF"/>
    <w:rsid w:val="00EE3CD0"/>
    <w:rsid w:val="00EE3F48"/>
    <w:rsid w:val="00EE5736"/>
    <w:rsid w:val="00EE7A8B"/>
    <w:rsid w:val="00EE7B3F"/>
    <w:rsid w:val="00EF031A"/>
    <w:rsid w:val="00EF1787"/>
    <w:rsid w:val="00EF1BEF"/>
    <w:rsid w:val="00EF1C2A"/>
    <w:rsid w:val="00EF2E57"/>
    <w:rsid w:val="00EF420C"/>
    <w:rsid w:val="00EF4D80"/>
    <w:rsid w:val="00EF64AF"/>
    <w:rsid w:val="00EF685D"/>
    <w:rsid w:val="00EF6B94"/>
    <w:rsid w:val="00EF6F4D"/>
    <w:rsid w:val="00EF7D94"/>
    <w:rsid w:val="00F059DF"/>
    <w:rsid w:val="00F06788"/>
    <w:rsid w:val="00F07A13"/>
    <w:rsid w:val="00F10AFD"/>
    <w:rsid w:val="00F130D1"/>
    <w:rsid w:val="00F16D94"/>
    <w:rsid w:val="00F21F3C"/>
    <w:rsid w:val="00F22487"/>
    <w:rsid w:val="00F22558"/>
    <w:rsid w:val="00F22BD6"/>
    <w:rsid w:val="00F254AD"/>
    <w:rsid w:val="00F301F3"/>
    <w:rsid w:val="00F31A95"/>
    <w:rsid w:val="00F31B6A"/>
    <w:rsid w:val="00F32F9F"/>
    <w:rsid w:val="00F332DE"/>
    <w:rsid w:val="00F3411A"/>
    <w:rsid w:val="00F352C6"/>
    <w:rsid w:val="00F3658F"/>
    <w:rsid w:val="00F368A0"/>
    <w:rsid w:val="00F36D20"/>
    <w:rsid w:val="00F37349"/>
    <w:rsid w:val="00F40A25"/>
    <w:rsid w:val="00F44390"/>
    <w:rsid w:val="00F4718A"/>
    <w:rsid w:val="00F47C4B"/>
    <w:rsid w:val="00F5257A"/>
    <w:rsid w:val="00F5272F"/>
    <w:rsid w:val="00F53126"/>
    <w:rsid w:val="00F53F51"/>
    <w:rsid w:val="00F550EB"/>
    <w:rsid w:val="00F62A1C"/>
    <w:rsid w:val="00F63E68"/>
    <w:rsid w:val="00F6411B"/>
    <w:rsid w:val="00F6562E"/>
    <w:rsid w:val="00F66FA6"/>
    <w:rsid w:val="00F70B01"/>
    <w:rsid w:val="00F71EE5"/>
    <w:rsid w:val="00F7371C"/>
    <w:rsid w:val="00F74473"/>
    <w:rsid w:val="00F7733D"/>
    <w:rsid w:val="00F8112D"/>
    <w:rsid w:val="00F81EBA"/>
    <w:rsid w:val="00F83032"/>
    <w:rsid w:val="00F84033"/>
    <w:rsid w:val="00F8446B"/>
    <w:rsid w:val="00F918C8"/>
    <w:rsid w:val="00F91AB1"/>
    <w:rsid w:val="00F938E8"/>
    <w:rsid w:val="00F95532"/>
    <w:rsid w:val="00F95E90"/>
    <w:rsid w:val="00F969CF"/>
    <w:rsid w:val="00F975BE"/>
    <w:rsid w:val="00FA009A"/>
    <w:rsid w:val="00FA169C"/>
    <w:rsid w:val="00FA1C50"/>
    <w:rsid w:val="00FA33E8"/>
    <w:rsid w:val="00FA44D5"/>
    <w:rsid w:val="00FA47CB"/>
    <w:rsid w:val="00FA4983"/>
    <w:rsid w:val="00FA5F67"/>
    <w:rsid w:val="00FA63D5"/>
    <w:rsid w:val="00FA757C"/>
    <w:rsid w:val="00FA9DD0"/>
    <w:rsid w:val="00FB0AF4"/>
    <w:rsid w:val="00FB1636"/>
    <w:rsid w:val="00FB1C1A"/>
    <w:rsid w:val="00FB1D94"/>
    <w:rsid w:val="00FB20ED"/>
    <w:rsid w:val="00FB2B29"/>
    <w:rsid w:val="00FB4798"/>
    <w:rsid w:val="00FB756F"/>
    <w:rsid w:val="00FC0150"/>
    <w:rsid w:val="00FC245E"/>
    <w:rsid w:val="00FC4F4A"/>
    <w:rsid w:val="00FC6F1F"/>
    <w:rsid w:val="00FC726F"/>
    <w:rsid w:val="00FC7E19"/>
    <w:rsid w:val="00FD06CD"/>
    <w:rsid w:val="00FD135F"/>
    <w:rsid w:val="00FD34DF"/>
    <w:rsid w:val="00FD49D1"/>
    <w:rsid w:val="00FD54D5"/>
    <w:rsid w:val="00FE1737"/>
    <w:rsid w:val="00FE23E7"/>
    <w:rsid w:val="00FE2CFD"/>
    <w:rsid w:val="00FE3434"/>
    <w:rsid w:val="00FE536A"/>
    <w:rsid w:val="00FE63CD"/>
    <w:rsid w:val="00FE6EA9"/>
    <w:rsid w:val="00FE72B9"/>
    <w:rsid w:val="00FF0F49"/>
    <w:rsid w:val="00FF1D49"/>
    <w:rsid w:val="00FF433F"/>
    <w:rsid w:val="00FF46A3"/>
    <w:rsid w:val="00FF5B6D"/>
    <w:rsid w:val="00FF7A5E"/>
    <w:rsid w:val="0106EA64"/>
    <w:rsid w:val="0116C375"/>
    <w:rsid w:val="012C0FA4"/>
    <w:rsid w:val="01840F19"/>
    <w:rsid w:val="01861B50"/>
    <w:rsid w:val="01A504F6"/>
    <w:rsid w:val="01B3A9A3"/>
    <w:rsid w:val="01BD17BC"/>
    <w:rsid w:val="01C70AA0"/>
    <w:rsid w:val="01EB7C12"/>
    <w:rsid w:val="01FAAADB"/>
    <w:rsid w:val="021089F7"/>
    <w:rsid w:val="022A078D"/>
    <w:rsid w:val="023D93BE"/>
    <w:rsid w:val="023EC347"/>
    <w:rsid w:val="02884647"/>
    <w:rsid w:val="028BB13A"/>
    <w:rsid w:val="028BC727"/>
    <w:rsid w:val="0293BFC5"/>
    <w:rsid w:val="02A63964"/>
    <w:rsid w:val="02A931D1"/>
    <w:rsid w:val="02B5F939"/>
    <w:rsid w:val="02BD0757"/>
    <w:rsid w:val="02CB7078"/>
    <w:rsid w:val="02D34F91"/>
    <w:rsid w:val="02D7D45E"/>
    <w:rsid w:val="02F5CF6A"/>
    <w:rsid w:val="0308A93E"/>
    <w:rsid w:val="032AAE11"/>
    <w:rsid w:val="03395EA3"/>
    <w:rsid w:val="03571DC2"/>
    <w:rsid w:val="035CFEF3"/>
    <w:rsid w:val="037EA041"/>
    <w:rsid w:val="03A17160"/>
    <w:rsid w:val="03B37486"/>
    <w:rsid w:val="03C64D50"/>
    <w:rsid w:val="03CA41AB"/>
    <w:rsid w:val="03D0ADE4"/>
    <w:rsid w:val="03F25EF4"/>
    <w:rsid w:val="03F2FAC2"/>
    <w:rsid w:val="04112C81"/>
    <w:rsid w:val="0415E5EC"/>
    <w:rsid w:val="0416FAD3"/>
    <w:rsid w:val="042FB22E"/>
    <w:rsid w:val="0441CAE1"/>
    <w:rsid w:val="0462C315"/>
    <w:rsid w:val="047C8EEA"/>
    <w:rsid w:val="049AE0DE"/>
    <w:rsid w:val="04C3AF82"/>
    <w:rsid w:val="05065E39"/>
    <w:rsid w:val="050C183F"/>
    <w:rsid w:val="052EEC5C"/>
    <w:rsid w:val="05412F6B"/>
    <w:rsid w:val="0558D05E"/>
    <w:rsid w:val="05626776"/>
    <w:rsid w:val="0570A5BB"/>
    <w:rsid w:val="057768BE"/>
    <w:rsid w:val="05881D92"/>
    <w:rsid w:val="058BB961"/>
    <w:rsid w:val="0599F2FB"/>
    <w:rsid w:val="05A9FADB"/>
    <w:rsid w:val="05AC3695"/>
    <w:rsid w:val="05AF52FE"/>
    <w:rsid w:val="05B68404"/>
    <w:rsid w:val="05B9D15A"/>
    <w:rsid w:val="05BA8620"/>
    <w:rsid w:val="05EC70C2"/>
    <w:rsid w:val="060A7D35"/>
    <w:rsid w:val="061626EA"/>
    <w:rsid w:val="0634CE88"/>
    <w:rsid w:val="065012B6"/>
    <w:rsid w:val="06505D42"/>
    <w:rsid w:val="0663D4BE"/>
    <w:rsid w:val="0668C7DC"/>
    <w:rsid w:val="068355A0"/>
    <w:rsid w:val="068D98CA"/>
    <w:rsid w:val="068E27EE"/>
    <w:rsid w:val="0693005C"/>
    <w:rsid w:val="06A66192"/>
    <w:rsid w:val="06B57E50"/>
    <w:rsid w:val="071FD8A5"/>
    <w:rsid w:val="072987BE"/>
    <w:rsid w:val="07353481"/>
    <w:rsid w:val="07380ECF"/>
    <w:rsid w:val="073A8D39"/>
    <w:rsid w:val="073F96E8"/>
    <w:rsid w:val="075771DE"/>
    <w:rsid w:val="0771E2FE"/>
    <w:rsid w:val="077C3FB5"/>
    <w:rsid w:val="07937EE5"/>
    <w:rsid w:val="079DC9E6"/>
    <w:rsid w:val="07AA8186"/>
    <w:rsid w:val="07C46EA9"/>
    <w:rsid w:val="07EF03BA"/>
    <w:rsid w:val="080FC2AA"/>
    <w:rsid w:val="081C220F"/>
    <w:rsid w:val="0842620A"/>
    <w:rsid w:val="0855BC89"/>
    <w:rsid w:val="088A4952"/>
    <w:rsid w:val="088F7340"/>
    <w:rsid w:val="088FADBE"/>
    <w:rsid w:val="08949D75"/>
    <w:rsid w:val="08A28CEB"/>
    <w:rsid w:val="08E0A6F3"/>
    <w:rsid w:val="08E99825"/>
    <w:rsid w:val="091A9632"/>
    <w:rsid w:val="0924E61A"/>
    <w:rsid w:val="09410CBC"/>
    <w:rsid w:val="0954DD0E"/>
    <w:rsid w:val="098A7801"/>
    <w:rsid w:val="098B2F9D"/>
    <w:rsid w:val="098B961C"/>
    <w:rsid w:val="09AE2925"/>
    <w:rsid w:val="09C223E6"/>
    <w:rsid w:val="09D69945"/>
    <w:rsid w:val="0A27E28A"/>
    <w:rsid w:val="0A43E4B9"/>
    <w:rsid w:val="0A4B4F47"/>
    <w:rsid w:val="0A8B5720"/>
    <w:rsid w:val="0A935E0D"/>
    <w:rsid w:val="0AA9F9E6"/>
    <w:rsid w:val="0AB66A43"/>
    <w:rsid w:val="0ACBC499"/>
    <w:rsid w:val="0AD48484"/>
    <w:rsid w:val="0ADBF36F"/>
    <w:rsid w:val="0ADDCB90"/>
    <w:rsid w:val="0AEF177D"/>
    <w:rsid w:val="0B1AF804"/>
    <w:rsid w:val="0B1C1CED"/>
    <w:rsid w:val="0B5DC81A"/>
    <w:rsid w:val="0B692A6C"/>
    <w:rsid w:val="0B876331"/>
    <w:rsid w:val="0B90418E"/>
    <w:rsid w:val="0B909CEF"/>
    <w:rsid w:val="0B925CCD"/>
    <w:rsid w:val="0B95DECC"/>
    <w:rsid w:val="0BA3826B"/>
    <w:rsid w:val="0BBBF69C"/>
    <w:rsid w:val="0BC75F5E"/>
    <w:rsid w:val="0BDC57C7"/>
    <w:rsid w:val="0BDCA53C"/>
    <w:rsid w:val="0C0D0CAD"/>
    <w:rsid w:val="0C173AB3"/>
    <w:rsid w:val="0C1E40B6"/>
    <w:rsid w:val="0C201B9A"/>
    <w:rsid w:val="0C36D1D3"/>
    <w:rsid w:val="0C3E298E"/>
    <w:rsid w:val="0C421851"/>
    <w:rsid w:val="0C547A14"/>
    <w:rsid w:val="0C63633F"/>
    <w:rsid w:val="0C7185B4"/>
    <w:rsid w:val="0C750D6C"/>
    <w:rsid w:val="0C79780A"/>
    <w:rsid w:val="0C920889"/>
    <w:rsid w:val="0CA783CA"/>
    <w:rsid w:val="0CB42C58"/>
    <w:rsid w:val="0CB95F0B"/>
    <w:rsid w:val="0CCBA41D"/>
    <w:rsid w:val="0CD19C19"/>
    <w:rsid w:val="0D1E149B"/>
    <w:rsid w:val="0D2211CC"/>
    <w:rsid w:val="0D25676F"/>
    <w:rsid w:val="0D266B41"/>
    <w:rsid w:val="0D372D05"/>
    <w:rsid w:val="0D4F74AB"/>
    <w:rsid w:val="0D6CDD57"/>
    <w:rsid w:val="0D6D27F9"/>
    <w:rsid w:val="0D94D4FD"/>
    <w:rsid w:val="0D9D7D03"/>
    <w:rsid w:val="0DCC8B79"/>
    <w:rsid w:val="0DD5C877"/>
    <w:rsid w:val="0DD7DCEE"/>
    <w:rsid w:val="0DFB9CA5"/>
    <w:rsid w:val="0E0C013E"/>
    <w:rsid w:val="0E100791"/>
    <w:rsid w:val="0E158D8C"/>
    <w:rsid w:val="0E2F4C91"/>
    <w:rsid w:val="0E30AD7B"/>
    <w:rsid w:val="0E5CB35D"/>
    <w:rsid w:val="0E6D5041"/>
    <w:rsid w:val="0E7D01CF"/>
    <w:rsid w:val="0E8DEA4A"/>
    <w:rsid w:val="0E8F4CD4"/>
    <w:rsid w:val="0EAA54CB"/>
    <w:rsid w:val="0ECC98F8"/>
    <w:rsid w:val="0ED715D8"/>
    <w:rsid w:val="0EDBD8BB"/>
    <w:rsid w:val="0F0C8F66"/>
    <w:rsid w:val="0F1072E4"/>
    <w:rsid w:val="0F1FE3BB"/>
    <w:rsid w:val="0F22210C"/>
    <w:rsid w:val="0F30CD3B"/>
    <w:rsid w:val="0F3B6301"/>
    <w:rsid w:val="0F44B5A4"/>
    <w:rsid w:val="0F59502E"/>
    <w:rsid w:val="0F75A476"/>
    <w:rsid w:val="0F895E7D"/>
    <w:rsid w:val="0F8F0A66"/>
    <w:rsid w:val="0FA8520D"/>
    <w:rsid w:val="0FAED4A0"/>
    <w:rsid w:val="0FD08DAF"/>
    <w:rsid w:val="0FEC33DC"/>
    <w:rsid w:val="0FF88BCE"/>
    <w:rsid w:val="1011B23D"/>
    <w:rsid w:val="10147FFB"/>
    <w:rsid w:val="101C75C0"/>
    <w:rsid w:val="1056DE0E"/>
    <w:rsid w:val="106A367F"/>
    <w:rsid w:val="10812BC1"/>
    <w:rsid w:val="10D7706E"/>
    <w:rsid w:val="10F8B165"/>
    <w:rsid w:val="111CA2AB"/>
    <w:rsid w:val="11219161"/>
    <w:rsid w:val="1165D085"/>
    <w:rsid w:val="11A62058"/>
    <w:rsid w:val="11B0F23F"/>
    <w:rsid w:val="11B81539"/>
    <w:rsid w:val="11E101A6"/>
    <w:rsid w:val="11E67622"/>
    <w:rsid w:val="11FBEF5B"/>
    <w:rsid w:val="1215370F"/>
    <w:rsid w:val="121677CA"/>
    <w:rsid w:val="1241B02A"/>
    <w:rsid w:val="125D627E"/>
    <w:rsid w:val="126D31A9"/>
    <w:rsid w:val="12EF4603"/>
    <w:rsid w:val="12F1A41D"/>
    <w:rsid w:val="130D3337"/>
    <w:rsid w:val="131B1EEF"/>
    <w:rsid w:val="13482008"/>
    <w:rsid w:val="136CB7C2"/>
    <w:rsid w:val="1377096D"/>
    <w:rsid w:val="137C2881"/>
    <w:rsid w:val="1391F7F9"/>
    <w:rsid w:val="1394821F"/>
    <w:rsid w:val="13A25AEC"/>
    <w:rsid w:val="13B8103B"/>
    <w:rsid w:val="13C7FA0D"/>
    <w:rsid w:val="13FACDD3"/>
    <w:rsid w:val="14054476"/>
    <w:rsid w:val="1414CFC2"/>
    <w:rsid w:val="1416BE93"/>
    <w:rsid w:val="141A13EA"/>
    <w:rsid w:val="141AA4BA"/>
    <w:rsid w:val="142C66D3"/>
    <w:rsid w:val="14430BB5"/>
    <w:rsid w:val="144DF0B1"/>
    <w:rsid w:val="14757FD6"/>
    <w:rsid w:val="1482B7E5"/>
    <w:rsid w:val="14A1C1F6"/>
    <w:rsid w:val="14A30323"/>
    <w:rsid w:val="14C54ABA"/>
    <w:rsid w:val="14D64949"/>
    <w:rsid w:val="14E4901B"/>
    <w:rsid w:val="14F7B7D9"/>
    <w:rsid w:val="15048163"/>
    <w:rsid w:val="15244060"/>
    <w:rsid w:val="15596535"/>
    <w:rsid w:val="15658230"/>
    <w:rsid w:val="156AAF36"/>
    <w:rsid w:val="15A24AE1"/>
    <w:rsid w:val="15BA5DEE"/>
    <w:rsid w:val="15C31B35"/>
    <w:rsid w:val="15C4CC92"/>
    <w:rsid w:val="15CE7FC8"/>
    <w:rsid w:val="15D16C42"/>
    <w:rsid w:val="15D76441"/>
    <w:rsid w:val="15DDDBF9"/>
    <w:rsid w:val="15E56D7F"/>
    <w:rsid w:val="15F01D84"/>
    <w:rsid w:val="160208FB"/>
    <w:rsid w:val="1606384E"/>
    <w:rsid w:val="1610F0BC"/>
    <w:rsid w:val="1619BD18"/>
    <w:rsid w:val="1637F453"/>
    <w:rsid w:val="16428315"/>
    <w:rsid w:val="164B55D9"/>
    <w:rsid w:val="165F519E"/>
    <w:rsid w:val="1668CD2A"/>
    <w:rsid w:val="16696AE7"/>
    <w:rsid w:val="168D7482"/>
    <w:rsid w:val="169A24E0"/>
    <w:rsid w:val="169CFD8F"/>
    <w:rsid w:val="16AC4419"/>
    <w:rsid w:val="16B1B247"/>
    <w:rsid w:val="16DFD98D"/>
    <w:rsid w:val="16EB9795"/>
    <w:rsid w:val="16F1B5C4"/>
    <w:rsid w:val="1708ACA8"/>
    <w:rsid w:val="170F6900"/>
    <w:rsid w:val="1717B978"/>
    <w:rsid w:val="171C1A71"/>
    <w:rsid w:val="171F625E"/>
    <w:rsid w:val="1724913B"/>
    <w:rsid w:val="174C209B"/>
    <w:rsid w:val="1756FB42"/>
    <w:rsid w:val="17749634"/>
    <w:rsid w:val="1796B3A5"/>
    <w:rsid w:val="17C8B08B"/>
    <w:rsid w:val="17CCA0C4"/>
    <w:rsid w:val="17E5DCB2"/>
    <w:rsid w:val="17E6DD2A"/>
    <w:rsid w:val="17EF22B8"/>
    <w:rsid w:val="18023915"/>
    <w:rsid w:val="1813A3BE"/>
    <w:rsid w:val="1819C69E"/>
    <w:rsid w:val="182A8049"/>
    <w:rsid w:val="184FEEF5"/>
    <w:rsid w:val="18706386"/>
    <w:rsid w:val="1874F0F6"/>
    <w:rsid w:val="18C348DA"/>
    <w:rsid w:val="18E04F4D"/>
    <w:rsid w:val="18F99686"/>
    <w:rsid w:val="190E3591"/>
    <w:rsid w:val="19231C4D"/>
    <w:rsid w:val="19276E0B"/>
    <w:rsid w:val="192ED070"/>
    <w:rsid w:val="19328C9F"/>
    <w:rsid w:val="19347628"/>
    <w:rsid w:val="19352E6C"/>
    <w:rsid w:val="19428030"/>
    <w:rsid w:val="1946E24B"/>
    <w:rsid w:val="195C5644"/>
    <w:rsid w:val="195E8BC4"/>
    <w:rsid w:val="1980AF32"/>
    <w:rsid w:val="19837BE5"/>
    <w:rsid w:val="19A97349"/>
    <w:rsid w:val="19B51A76"/>
    <w:rsid w:val="19B82E04"/>
    <w:rsid w:val="19D17A4B"/>
    <w:rsid w:val="19DA4D16"/>
    <w:rsid w:val="19EDC9A9"/>
    <w:rsid w:val="1A1A84B8"/>
    <w:rsid w:val="1A3A75DC"/>
    <w:rsid w:val="1A47BC12"/>
    <w:rsid w:val="1A5231AE"/>
    <w:rsid w:val="1A75272D"/>
    <w:rsid w:val="1A7B6CDE"/>
    <w:rsid w:val="1A85F155"/>
    <w:rsid w:val="1A8A1D45"/>
    <w:rsid w:val="1A8C122A"/>
    <w:rsid w:val="1AADDB8C"/>
    <w:rsid w:val="1AC59757"/>
    <w:rsid w:val="1AD15942"/>
    <w:rsid w:val="1AE1E791"/>
    <w:rsid w:val="1B0925A4"/>
    <w:rsid w:val="1B266DFA"/>
    <w:rsid w:val="1B4C330A"/>
    <w:rsid w:val="1B71252E"/>
    <w:rsid w:val="1B7BB5D2"/>
    <w:rsid w:val="1B91EAC7"/>
    <w:rsid w:val="1BB49FB6"/>
    <w:rsid w:val="1BBB4699"/>
    <w:rsid w:val="1BC781A6"/>
    <w:rsid w:val="1BE118DD"/>
    <w:rsid w:val="1BEA453C"/>
    <w:rsid w:val="1BFC8188"/>
    <w:rsid w:val="1C2DD615"/>
    <w:rsid w:val="1C57004F"/>
    <w:rsid w:val="1C5CA467"/>
    <w:rsid w:val="1C66A22B"/>
    <w:rsid w:val="1C8707F7"/>
    <w:rsid w:val="1C88E766"/>
    <w:rsid w:val="1CD5E30A"/>
    <w:rsid w:val="1CDD932A"/>
    <w:rsid w:val="1D0DFB51"/>
    <w:rsid w:val="1D68E459"/>
    <w:rsid w:val="1D7222B2"/>
    <w:rsid w:val="1D7ABF84"/>
    <w:rsid w:val="1D7E7B75"/>
    <w:rsid w:val="1D7F9001"/>
    <w:rsid w:val="1D8CADB3"/>
    <w:rsid w:val="1DA7A1D8"/>
    <w:rsid w:val="1DAB1D8D"/>
    <w:rsid w:val="1DD74326"/>
    <w:rsid w:val="1DE0D4B7"/>
    <w:rsid w:val="1DEA60AF"/>
    <w:rsid w:val="1E022779"/>
    <w:rsid w:val="1E358888"/>
    <w:rsid w:val="1E3AFF37"/>
    <w:rsid w:val="1E420E4F"/>
    <w:rsid w:val="1E5C58A5"/>
    <w:rsid w:val="1E668CCD"/>
    <w:rsid w:val="1E978334"/>
    <w:rsid w:val="1EB209E0"/>
    <w:rsid w:val="1EB9E571"/>
    <w:rsid w:val="1EFAB7E3"/>
    <w:rsid w:val="1EFD18F5"/>
    <w:rsid w:val="1F00B337"/>
    <w:rsid w:val="1F05F6FE"/>
    <w:rsid w:val="1F33C686"/>
    <w:rsid w:val="1F567249"/>
    <w:rsid w:val="1F648563"/>
    <w:rsid w:val="1F69AC02"/>
    <w:rsid w:val="1FAA1342"/>
    <w:rsid w:val="1FBAE54A"/>
    <w:rsid w:val="1FCE364E"/>
    <w:rsid w:val="2016C25A"/>
    <w:rsid w:val="201757E1"/>
    <w:rsid w:val="20362D52"/>
    <w:rsid w:val="2044F1CB"/>
    <w:rsid w:val="20579D07"/>
    <w:rsid w:val="206CC968"/>
    <w:rsid w:val="207E8BE9"/>
    <w:rsid w:val="2096CEAD"/>
    <w:rsid w:val="20997EC3"/>
    <w:rsid w:val="209F03BC"/>
    <w:rsid w:val="20C6136C"/>
    <w:rsid w:val="20D56EAE"/>
    <w:rsid w:val="20F529EE"/>
    <w:rsid w:val="20F7D82B"/>
    <w:rsid w:val="214A1F9D"/>
    <w:rsid w:val="214DAD10"/>
    <w:rsid w:val="216BA9F0"/>
    <w:rsid w:val="2172BEFC"/>
    <w:rsid w:val="218ADC30"/>
    <w:rsid w:val="21BD3CF8"/>
    <w:rsid w:val="21D7BAD4"/>
    <w:rsid w:val="21E7EA8B"/>
    <w:rsid w:val="21F15213"/>
    <w:rsid w:val="21F7F11C"/>
    <w:rsid w:val="21FE1247"/>
    <w:rsid w:val="220B8931"/>
    <w:rsid w:val="2217B347"/>
    <w:rsid w:val="2230CA9E"/>
    <w:rsid w:val="223B83C2"/>
    <w:rsid w:val="223C6D39"/>
    <w:rsid w:val="224FDFD2"/>
    <w:rsid w:val="2251EBF5"/>
    <w:rsid w:val="225E21D1"/>
    <w:rsid w:val="2265C81F"/>
    <w:rsid w:val="22744613"/>
    <w:rsid w:val="228BD1FF"/>
    <w:rsid w:val="228F28C9"/>
    <w:rsid w:val="2298CA3A"/>
    <w:rsid w:val="22E754EE"/>
    <w:rsid w:val="22F76CA1"/>
    <w:rsid w:val="22FEE84C"/>
    <w:rsid w:val="2301CB0F"/>
    <w:rsid w:val="2326756C"/>
    <w:rsid w:val="233BFD59"/>
    <w:rsid w:val="233EE6DD"/>
    <w:rsid w:val="23468ACB"/>
    <w:rsid w:val="2370A8B3"/>
    <w:rsid w:val="2377F371"/>
    <w:rsid w:val="23807E78"/>
    <w:rsid w:val="2390846A"/>
    <w:rsid w:val="23970901"/>
    <w:rsid w:val="239E6555"/>
    <w:rsid w:val="23A82315"/>
    <w:rsid w:val="23B5B9FF"/>
    <w:rsid w:val="23B79843"/>
    <w:rsid w:val="23E4782D"/>
    <w:rsid w:val="23F5A469"/>
    <w:rsid w:val="24059A9C"/>
    <w:rsid w:val="2415F2D1"/>
    <w:rsid w:val="243E8CCD"/>
    <w:rsid w:val="24497907"/>
    <w:rsid w:val="2462C753"/>
    <w:rsid w:val="246B52DC"/>
    <w:rsid w:val="248A5858"/>
    <w:rsid w:val="248BA1D7"/>
    <w:rsid w:val="24F27041"/>
    <w:rsid w:val="2537C348"/>
    <w:rsid w:val="25384B56"/>
    <w:rsid w:val="253FD777"/>
    <w:rsid w:val="2552E34C"/>
    <w:rsid w:val="25553FFF"/>
    <w:rsid w:val="2557F96D"/>
    <w:rsid w:val="255A8D24"/>
    <w:rsid w:val="257220A7"/>
    <w:rsid w:val="2580695D"/>
    <w:rsid w:val="25A76447"/>
    <w:rsid w:val="25B5BC73"/>
    <w:rsid w:val="25BAA96A"/>
    <w:rsid w:val="25D05D3D"/>
    <w:rsid w:val="25DCF863"/>
    <w:rsid w:val="25E9DBE4"/>
    <w:rsid w:val="262B6870"/>
    <w:rsid w:val="262F1BE8"/>
    <w:rsid w:val="2667129D"/>
    <w:rsid w:val="266B69B9"/>
    <w:rsid w:val="2673561A"/>
    <w:rsid w:val="268438D7"/>
    <w:rsid w:val="2691BFBF"/>
    <w:rsid w:val="269FE65F"/>
    <w:rsid w:val="26B6178D"/>
    <w:rsid w:val="26E531DA"/>
    <w:rsid w:val="26E55149"/>
    <w:rsid w:val="26E96FF3"/>
    <w:rsid w:val="2707BFF6"/>
    <w:rsid w:val="27147D28"/>
    <w:rsid w:val="2778ADC6"/>
    <w:rsid w:val="279B6BE5"/>
    <w:rsid w:val="27B6A9D4"/>
    <w:rsid w:val="27D1B151"/>
    <w:rsid w:val="27D4CE57"/>
    <w:rsid w:val="27F20A90"/>
    <w:rsid w:val="27F85D9B"/>
    <w:rsid w:val="28019D59"/>
    <w:rsid w:val="2807CCC2"/>
    <w:rsid w:val="280A7EE4"/>
    <w:rsid w:val="28260669"/>
    <w:rsid w:val="283902A1"/>
    <w:rsid w:val="2853BC05"/>
    <w:rsid w:val="285C2AFB"/>
    <w:rsid w:val="2884141E"/>
    <w:rsid w:val="2889CE6B"/>
    <w:rsid w:val="28A50CE6"/>
    <w:rsid w:val="28AD2326"/>
    <w:rsid w:val="28B02366"/>
    <w:rsid w:val="28B5895E"/>
    <w:rsid w:val="28E71032"/>
    <w:rsid w:val="2907C341"/>
    <w:rsid w:val="291C43E0"/>
    <w:rsid w:val="2950CBC1"/>
    <w:rsid w:val="29723ED5"/>
    <w:rsid w:val="2975FD06"/>
    <w:rsid w:val="298FC908"/>
    <w:rsid w:val="2999C229"/>
    <w:rsid w:val="29E69BA5"/>
    <w:rsid w:val="29EBF4E5"/>
    <w:rsid w:val="29EC601B"/>
    <w:rsid w:val="2A024BBC"/>
    <w:rsid w:val="2A034D36"/>
    <w:rsid w:val="2A1240D7"/>
    <w:rsid w:val="2A153BF5"/>
    <w:rsid w:val="2A2095E3"/>
    <w:rsid w:val="2A2FF7C3"/>
    <w:rsid w:val="2A423FE5"/>
    <w:rsid w:val="2A7AF325"/>
    <w:rsid w:val="2A970C29"/>
    <w:rsid w:val="2A998706"/>
    <w:rsid w:val="2A9D939C"/>
    <w:rsid w:val="2AC7FA9A"/>
    <w:rsid w:val="2B2A4612"/>
    <w:rsid w:val="2B30F8FD"/>
    <w:rsid w:val="2B346ADB"/>
    <w:rsid w:val="2B494338"/>
    <w:rsid w:val="2B5176EE"/>
    <w:rsid w:val="2B60BCA0"/>
    <w:rsid w:val="2B611401"/>
    <w:rsid w:val="2B75370A"/>
    <w:rsid w:val="2B9D77D6"/>
    <w:rsid w:val="2B9DF4DF"/>
    <w:rsid w:val="2BB689CA"/>
    <w:rsid w:val="2BC4B871"/>
    <w:rsid w:val="2BCFF13B"/>
    <w:rsid w:val="2BD77180"/>
    <w:rsid w:val="2C049DF2"/>
    <w:rsid w:val="2C1257F0"/>
    <w:rsid w:val="2C3ECEC9"/>
    <w:rsid w:val="2C491673"/>
    <w:rsid w:val="2C49D129"/>
    <w:rsid w:val="2C71E4F9"/>
    <w:rsid w:val="2C777ACC"/>
    <w:rsid w:val="2C7C4D25"/>
    <w:rsid w:val="2CA9C00D"/>
    <w:rsid w:val="2CD587FA"/>
    <w:rsid w:val="2CEF3163"/>
    <w:rsid w:val="2D2E8F32"/>
    <w:rsid w:val="2D2EAE8D"/>
    <w:rsid w:val="2D3B082F"/>
    <w:rsid w:val="2D4890E6"/>
    <w:rsid w:val="2D4A0F72"/>
    <w:rsid w:val="2D5511D5"/>
    <w:rsid w:val="2D65E000"/>
    <w:rsid w:val="2D7BF66D"/>
    <w:rsid w:val="2D8CC11F"/>
    <w:rsid w:val="2DB25DE3"/>
    <w:rsid w:val="2DB732B0"/>
    <w:rsid w:val="2DEE1D47"/>
    <w:rsid w:val="2DEFBE23"/>
    <w:rsid w:val="2DFD1F43"/>
    <w:rsid w:val="2E0EC25B"/>
    <w:rsid w:val="2E137E51"/>
    <w:rsid w:val="2E2B9253"/>
    <w:rsid w:val="2E53B219"/>
    <w:rsid w:val="2E57F742"/>
    <w:rsid w:val="2E5B355A"/>
    <w:rsid w:val="2E5F05F5"/>
    <w:rsid w:val="2E69A92F"/>
    <w:rsid w:val="2E78F6D7"/>
    <w:rsid w:val="2EA0E282"/>
    <w:rsid w:val="2EB0ACCA"/>
    <w:rsid w:val="2EC2238E"/>
    <w:rsid w:val="2EEA7519"/>
    <w:rsid w:val="2EEF1596"/>
    <w:rsid w:val="2EF50D0F"/>
    <w:rsid w:val="2F13AE19"/>
    <w:rsid w:val="2F225FF0"/>
    <w:rsid w:val="2F401DD1"/>
    <w:rsid w:val="2F4B9F89"/>
    <w:rsid w:val="2F757BBC"/>
    <w:rsid w:val="2F8928F3"/>
    <w:rsid w:val="2F8C44BD"/>
    <w:rsid w:val="2F950D98"/>
    <w:rsid w:val="2F9B585F"/>
    <w:rsid w:val="2FA4A017"/>
    <w:rsid w:val="2FAEFBF1"/>
    <w:rsid w:val="2FC1F874"/>
    <w:rsid w:val="2FE68F41"/>
    <w:rsid w:val="2FF44674"/>
    <w:rsid w:val="2FF61692"/>
    <w:rsid w:val="300ADE72"/>
    <w:rsid w:val="304094B3"/>
    <w:rsid w:val="30416FAA"/>
    <w:rsid w:val="305E1C39"/>
    <w:rsid w:val="305E8B94"/>
    <w:rsid w:val="306C00CF"/>
    <w:rsid w:val="30999376"/>
    <w:rsid w:val="30A3B7F6"/>
    <w:rsid w:val="30A6921F"/>
    <w:rsid w:val="30B12628"/>
    <w:rsid w:val="30C46297"/>
    <w:rsid w:val="30CCBEBE"/>
    <w:rsid w:val="30D231ED"/>
    <w:rsid w:val="30DD3F12"/>
    <w:rsid w:val="30E24BAC"/>
    <w:rsid w:val="30F47350"/>
    <w:rsid w:val="310DF18B"/>
    <w:rsid w:val="313F1CC1"/>
    <w:rsid w:val="313F4209"/>
    <w:rsid w:val="314CF16F"/>
    <w:rsid w:val="316725D8"/>
    <w:rsid w:val="31822DEC"/>
    <w:rsid w:val="31985980"/>
    <w:rsid w:val="319E9A30"/>
    <w:rsid w:val="31A3EE71"/>
    <w:rsid w:val="31A61EFD"/>
    <w:rsid w:val="31AACBAF"/>
    <w:rsid w:val="31AE8ACE"/>
    <w:rsid w:val="31C0D2BA"/>
    <w:rsid w:val="31D061CD"/>
    <w:rsid w:val="31D23BA6"/>
    <w:rsid w:val="321030C1"/>
    <w:rsid w:val="32262E77"/>
    <w:rsid w:val="32328435"/>
    <w:rsid w:val="32475814"/>
    <w:rsid w:val="32784450"/>
    <w:rsid w:val="328B1A1C"/>
    <w:rsid w:val="32B8CEA6"/>
    <w:rsid w:val="32CC3F87"/>
    <w:rsid w:val="32D4BD81"/>
    <w:rsid w:val="32DC6B15"/>
    <w:rsid w:val="32F4CB47"/>
    <w:rsid w:val="32FEDF92"/>
    <w:rsid w:val="33121327"/>
    <w:rsid w:val="3326D2EB"/>
    <w:rsid w:val="333CE8A3"/>
    <w:rsid w:val="3368CF99"/>
    <w:rsid w:val="338C6C4D"/>
    <w:rsid w:val="33BF1C03"/>
    <w:rsid w:val="33E637B0"/>
    <w:rsid w:val="33F6B3DE"/>
    <w:rsid w:val="34348555"/>
    <w:rsid w:val="34373952"/>
    <w:rsid w:val="343B11CA"/>
    <w:rsid w:val="343C4993"/>
    <w:rsid w:val="344A4175"/>
    <w:rsid w:val="346FA680"/>
    <w:rsid w:val="3473D31F"/>
    <w:rsid w:val="349364F2"/>
    <w:rsid w:val="349B3B8B"/>
    <w:rsid w:val="34A8B4E8"/>
    <w:rsid w:val="34AF3E30"/>
    <w:rsid w:val="34BA2D75"/>
    <w:rsid w:val="34C51DFC"/>
    <w:rsid w:val="34CD4FA4"/>
    <w:rsid w:val="34E3A83E"/>
    <w:rsid w:val="34E5909F"/>
    <w:rsid w:val="3510D216"/>
    <w:rsid w:val="3514F208"/>
    <w:rsid w:val="353241A7"/>
    <w:rsid w:val="3543AA4D"/>
    <w:rsid w:val="3557A3FE"/>
    <w:rsid w:val="355A941B"/>
    <w:rsid w:val="355C080A"/>
    <w:rsid w:val="356B28DF"/>
    <w:rsid w:val="357C4530"/>
    <w:rsid w:val="359AC265"/>
    <w:rsid w:val="359C7438"/>
    <w:rsid w:val="35E473AD"/>
    <w:rsid w:val="35E478BD"/>
    <w:rsid w:val="35F078A7"/>
    <w:rsid w:val="361BB410"/>
    <w:rsid w:val="362370C7"/>
    <w:rsid w:val="3636DC89"/>
    <w:rsid w:val="363C7F8F"/>
    <w:rsid w:val="36425A01"/>
    <w:rsid w:val="3645C019"/>
    <w:rsid w:val="3648CA72"/>
    <w:rsid w:val="3651A9D6"/>
    <w:rsid w:val="367225F4"/>
    <w:rsid w:val="36763A9E"/>
    <w:rsid w:val="36799B48"/>
    <w:rsid w:val="369A5950"/>
    <w:rsid w:val="36C2868E"/>
    <w:rsid w:val="36C316EE"/>
    <w:rsid w:val="36DE4CAA"/>
    <w:rsid w:val="36E0366F"/>
    <w:rsid w:val="36F385DF"/>
    <w:rsid w:val="36FC712D"/>
    <w:rsid w:val="372C0E76"/>
    <w:rsid w:val="3736A015"/>
    <w:rsid w:val="3769EFDD"/>
    <w:rsid w:val="377090C2"/>
    <w:rsid w:val="3788D858"/>
    <w:rsid w:val="37A2B143"/>
    <w:rsid w:val="37A45295"/>
    <w:rsid w:val="37A4A710"/>
    <w:rsid w:val="37B2769E"/>
    <w:rsid w:val="37BBE4CB"/>
    <w:rsid w:val="37CBD2A9"/>
    <w:rsid w:val="37DF9027"/>
    <w:rsid w:val="383081A5"/>
    <w:rsid w:val="383AB3E3"/>
    <w:rsid w:val="383CD497"/>
    <w:rsid w:val="384E38FC"/>
    <w:rsid w:val="3857796E"/>
    <w:rsid w:val="386B003A"/>
    <w:rsid w:val="3884D819"/>
    <w:rsid w:val="38976353"/>
    <w:rsid w:val="38A2D2D8"/>
    <w:rsid w:val="38A3553B"/>
    <w:rsid w:val="38B1E208"/>
    <w:rsid w:val="38B5971C"/>
    <w:rsid w:val="38D315CF"/>
    <w:rsid w:val="38DCB1AC"/>
    <w:rsid w:val="38E47A80"/>
    <w:rsid w:val="38EAFA23"/>
    <w:rsid w:val="38EC4D69"/>
    <w:rsid w:val="38F20E0A"/>
    <w:rsid w:val="38F2A75C"/>
    <w:rsid w:val="38F8B244"/>
    <w:rsid w:val="392B65CD"/>
    <w:rsid w:val="396726D2"/>
    <w:rsid w:val="397480B7"/>
    <w:rsid w:val="398AD2F5"/>
    <w:rsid w:val="39903F7A"/>
    <w:rsid w:val="39CED736"/>
    <w:rsid w:val="39FED025"/>
    <w:rsid w:val="3A0B392A"/>
    <w:rsid w:val="3A2C23B7"/>
    <w:rsid w:val="3A3314A9"/>
    <w:rsid w:val="3A432394"/>
    <w:rsid w:val="3A578BE7"/>
    <w:rsid w:val="3A5A0C65"/>
    <w:rsid w:val="3A62B0BB"/>
    <w:rsid w:val="3A6DE728"/>
    <w:rsid w:val="3A7E6C39"/>
    <w:rsid w:val="3A7F92A6"/>
    <w:rsid w:val="3A8F81E7"/>
    <w:rsid w:val="3AAA2836"/>
    <w:rsid w:val="3ABF277B"/>
    <w:rsid w:val="3AD23D10"/>
    <w:rsid w:val="3AD395AC"/>
    <w:rsid w:val="3AEEACD3"/>
    <w:rsid w:val="3AFE3B5D"/>
    <w:rsid w:val="3B081051"/>
    <w:rsid w:val="3B1F44FD"/>
    <w:rsid w:val="3B2D040A"/>
    <w:rsid w:val="3B2FC18B"/>
    <w:rsid w:val="3B32A130"/>
    <w:rsid w:val="3B3C2E8E"/>
    <w:rsid w:val="3B4068C4"/>
    <w:rsid w:val="3B53DDA8"/>
    <w:rsid w:val="3B574579"/>
    <w:rsid w:val="3B711BC6"/>
    <w:rsid w:val="3BBF2C03"/>
    <w:rsid w:val="3BCA0218"/>
    <w:rsid w:val="3BE4CBAA"/>
    <w:rsid w:val="3BFF0B8E"/>
    <w:rsid w:val="3C0D5748"/>
    <w:rsid w:val="3C1653F1"/>
    <w:rsid w:val="3C397398"/>
    <w:rsid w:val="3C3C1B3F"/>
    <w:rsid w:val="3C496E5A"/>
    <w:rsid w:val="3C4B80F9"/>
    <w:rsid w:val="3C6D6011"/>
    <w:rsid w:val="3C79ECAC"/>
    <w:rsid w:val="3C846599"/>
    <w:rsid w:val="3C9C346F"/>
    <w:rsid w:val="3C9F1505"/>
    <w:rsid w:val="3CA28DD8"/>
    <w:rsid w:val="3CB5BED2"/>
    <w:rsid w:val="3CBDD138"/>
    <w:rsid w:val="3CCC4729"/>
    <w:rsid w:val="3CD3CBAF"/>
    <w:rsid w:val="3CD90B3D"/>
    <w:rsid w:val="3CE664CE"/>
    <w:rsid w:val="3CF1292F"/>
    <w:rsid w:val="3D008CD6"/>
    <w:rsid w:val="3D17C924"/>
    <w:rsid w:val="3D24A95A"/>
    <w:rsid w:val="3D2EBE4C"/>
    <w:rsid w:val="3D43F65E"/>
    <w:rsid w:val="3D5CE083"/>
    <w:rsid w:val="3D7F6AB7"/>
    <w:rsid w:val="3D987E06"/>
    <w:rsid w:val="3DA29A19"/>
    <w:rsid w:val="3DA98B71"/>
    <w:rsid w:val="3DCBAB7F"/>
    <w:rsid w:val="3DEED196"/>
    <w:rsid w:val="3DFE7EEC"/>
    <w:rsid w:val="3DFF3423"/>
    <w:rsid w:val="3E030BEB"/>
    <w:rsid w:val="3E0FEC71"/>
    <w:rsid w:val="3E1BE997"/>
    <w:rsid w:val="3E2F498E"/>
    <w:rsid w:val="3E377365"/>
    <w:rsid w:val="3E4277B6"/>
    <w:rsid w:val="3E5FF4A5"/>
    <w:rsid w:val="3E75B55A"/>
    <w:rsid w:val="3E962F22"/>
    <w:rsid w:val="3E98A47E"/>
    <w:rsid w:val="3EB6ED8E"/>
    <w:rsid w:val="3ED5F547"/>
    <w:rsid w:val="3ED8A326"/>
    <w:rsid w:val="3EEE5D99"/>
    <w:rsid w:val="3EF7FB1E"/>
    <w:rsid w:val="3F00248C"/>
    <w:rsid w:val="3F0957A5"/>
    <w:rsid w:val="3F14CFD6"/>
    <w:rsid w:val="3F3BBC81"/>
    <w:rsid w:val="3F5A7403"/>
    <w:rsid w:val="3F6C7C1E"/>
    <w:rsid w:val="3F6CE6A9"/>
    <w:rsid w:val="3F787C4A"/>
    <w:rsid w:val="3F8CEFEB"/>
    <w:rsid w:val="3F934572"/>
    <w:rsid w:val="3FB8998F"/>
    <w:rsid w:val="3FB9FBBA"/>
    <w:rsid w:val="3FCB9D90"/>
    <w:rsid w:val="3FDC4098"/>
    <w:rsid w:val="3FF16F03"/>
    <w:rsid w:val="3FF793EB"/>
    <w:rsid w:val="3FF8A2CD"/>
    <w:rsid w:val="40179406"/>
    <w:rsid w:val="40262B57"/>
    <w:rsid w:val="403AEA92"/>
    <w:rsid w:val="405119A4"/>
    <w:rsid w:val="405F8085"/>
    <w:rsid w:val="4074F1F9"/>
    <w:rsid w:val="407A7E88"/>
    <w:rsid w:val="407A88AD"/>
    <w:rsid w:val="4085D4F5"/>
    <w:rsid w:val="40955342"/>
    <w:rsid w:val="40A123C6"/>
    <w:rsid w:val="40A23451"/>
    <w:rsid w:val="40A250A9"/>
    <w:rsid w:val="40AE0E63"/>
    <w:rsid w:val="40B96577"/>
    <w:rsid w:val="40E86D45"/>
    <w:rsid w:val="40ECDD0C"/>
    <w:rsid w:val="414646BF"/>
    <w:rsid w:val="415C40E6"/>
    <w:rsid w:val="4172E0E9"/>
    <w:rsid w:val="41897F40"/>
    <w:rsid w:val="419F6E74"/>
    <w:rsid w:val="41B244A1"/>
    <w:rsid w:val="41BA268E"/>
    <w:rsid w:val="41BD62C2"/>
    <w:rsid w:val="41C4CC84"/>
    <w:rsid w:val="41CBD2BF"/>
    <w:rsid w:val="420F5AB4"/>
    <w:rsid w:val="4215CEA8"/>
    <w:rsid w:val="4217FF93"/>
    <w:rsid w:val="422CB3F3"/>
    <w:rsid w:val="423789BD"/>
    <w:rsid w:val="4239EA68"/>
    <w:rsid w:val="426DD6C9"/>
    <w:rsid w:val="4283BCF2"/>
    <w:rsid w:val="428F86A7"/>
    <w:rsid w:val="42961A62"/>
    <w:rsid w:val="4296703C"/>
    <w:rsid w:val="429ACBE2"/>
    <w:rsid w:val="429DD83F"/>
    <w:rsid w:val="42B7D224"/>
    <w:rsid w:val="42CDF818"/>
    <w:rsid w:val="42E22D08"/>
    <w:rsid w:val="42F33240"/>
    <w:rsid w:val="430631CC"/>
    <w:rsid w:val="43090382"/>
    <w:rsid w:val="434A5359"/>
    <w:rsid w:val="43741A00"/>
    <w:rsid w:val="439726BF"/>
    <w:rsid w:val="43A61927"/>
    <w:rsid w:val="43C58F90"/>
    <w:rsid w:val="43E385C0"/>
    <w:rsid w:val="43F047C6"/>
    <w:rsid w:val="43F052FD"/>
    <w:rsid w:val="43F33674"/>
    <w:rsid w:val="440F6A22"/>
    <w:rsid w:val="4414CAF8"/>
    <w:rsid w:val="4434EA34"/>
    <w:rsid w:val="443B3F49"/>
    <w:rsid w:val="4440D84D"/>
    <w:rsid w:val="4446D55A"/>
    <w:rsid w:val="447D10EA"/>
    <w:rsid w:val="44A4CA28"/>
    <w:rsid w:val="44A60FC0"/>
    <w:rsid w:val="44A63418"/>
    <w:rsid w:val="44AA3ED5"/>
    <w:rsid w:val="44AF33EA"/>
    <w:rsid w:val="44C2F8FB"/>
    <w:rsid w:val="44D7EC18"/>
    <w:rsid w:val="44EBCDFB"/>
    <w:rsid w:val="450099DF"/>
    <w:rsid w:val="450D895C"/>
    <w:rsid w:val="451C9D9D"/>
    <w:rsid w:val="453B2464"/>
    <w:rsid w:val="45651C4F"/>
    <w:rsid w:val="4569B90D"/>
    <w:rsid w:val="45784F16"/>
    <w:rsid w:val="4592FFD3"/>
    <w:rsid w:val="45C47D16"/>
    <w:rsid w:val="45D8FFF2"/>
    <w:rsid w:val="45DD7176"/>
    <w:rsid w:val="45F47476"/>
    <w:rsid w:val="45F4E2EE"/>
    <w:rsid w:val="45F82970"/>
    <w:rsid w:val="45F99CD1"/>
    <w:rsid w:val="4617E19D"/>
    <w:rsid w:val="465F3187"/>
    <w:rsid w:val="4673E8C0"/>
    <w:rsid w:val="469BD754"/>
    <w:rsid w:val="469F9BF1"/>
    <w:rsid w:val="46C313C8"/>
    <w:rsid w:val="46CCE38D"/>
    <w:rsid w:val="46D5817F"/>
    <w:rsid w:val="46F17F96"/>
    <w:rsid w:val="46F7B593"/>
    <w:rsid w:val="46F8ABA4"/>
    <w:rsid w:val="47091620"/>
    <w:rsid w:val="470B2A13"/>
    <w:rsid w:val="471526C0"/>
    <w:rsid w:val="471B0A8D"/>
    <w:rsid w:val="4728DE88"/>
    <w:rsid w:val="4745C98B"/>
    <w:rsid w:val="47698376"/>
    <w:rsid w:val="478C8958"/>
    <w:rsid w:val="4796A836"/>
    <w:rsid w:val="47991597"/>
    <w:rsid w:val="47AC6C81"/>
    <w:rsid w:val="47AD0C90"/>
    <w:rsid w:val="47DBB0D7"/>
    <w:rsid w:val="47EEB64C"/>
    <w:rsid w:val="482B8074"/>
    <w:rsid w:val="48354D3E"/>
    <w:rsid w:val="48570EF2"/>
    <w:rsid w:val="485DD1D3"/>
    <w:rsid w:val="4894929F"/>
    <w:rsid w:val="48955D85"/>
    <w:rsid w:val="48F09148"/>
    <w:rsid w:val="48F5AE99"/>
    <w:rsid w:val="491A0BB5"/>
    <w:rsid w:val="491A314D"/>
    <w:rsid w:val="491DDD6B"/>
    <w:rsid w:val="49209F0C"/>
    <w:rsid w:val="49351CA8"/>
    <w:rsid w:val="49500E6D"/>
    <w:rsid w:val="497B4CF1"/>
    <w:rsid w:val="4986A946"/>
    <w:rsid w:val="49948164"/>
    <w:rsid w:val="499E97FA"/>
    <w:rsid w:val="49C08B7A"/>
    <w:rsid w:val="49CC44A3"/>
    <w:rsid w:val="49CE25D9"/>
    <w:rsid w:val="49CEEF62"/>
    <w:rsid w:val="49D12226"/>
    <w:rsid w:val="49E8DA2D"/>
    <w:rsid w:val="4A03E5E0"/>
    <w:rsid w:val="4A107EB4"/>
    <w:rsid w:val="4A1884BE"/>
    <w:rsid w:val="4A35E225"/>
    <w:rsid w:val="4A391079"/>
    <w:rsid w:val="4A466417"/>
    <w:rsid w:val="4A4CFBDC"/>
    <w:rsid w:val="4A789696"/>
    <w:rsid w:val="4A78B525"/>
    <w:rsid w:val="4A7EE651"/>
    <w:rsid w:val="4A89A265"/>
    <w:rsid w:val="4A8EE65B"/>
    <w:rsid w:val="4AA73A66"/>
    <w:rsid w:val="4AA79D53"/>
    <w:rsid w:val="4AC04B93"/>
    <w:rsid w:val="4AF57216"/>
    <w:rsid w:val="4AFEB224"/>
    <w:rsid w:val="4B0C3249"/>
    <w:rsid w:val="4B2B9D18"/>
    <w:rsid w:val="4B75EC26"/>
    <w:rsid w:val="4B80385F"/>
    <w:rsid w:val="4BE0F715"/>
    <w:rsid w:val="4BE20037"/>
    <w:rsid w:val="4BE4866E"/>
    <w:rsid w:val="4C0C03E4"/>
    <w:rsid w:val="4C1676F5"/>
    <w:rsid w:val="4C46C6CB"/>
    <w:rsid w:val="4C6C0C4B"/>
    <w:rsid w:val="4C8671BD"/>
    <w:rsid w:val="4C8CC3F3"/>
    <w:rsid w:val="4C9C97CC"/>
    <w:rsid w:val="4CAEC3A7"/>
    <w:rsid w:val="4CB7FEC9"/>
    <w:rsid w:val="4CD4C4FF"/>
    <w:rsid w:val="4CE83A61"/>
    <w:rsid w:val="4CEDE82F"/>
    <w:rsid w:val="4D12EC11"/>
    <w:rsid w:val="4D229D7C"/>
    <w:rsid w:val="4D2E85E9"/>
    <w:rsid w:val="4D3EDB18"/>
    <w:rsid w:val="4D47CCC4"/>
    <w:rsid w:val="4D48AA61"/>
    <w:rsid w:val="4D5A8BAF"/>
    <w:rsid w:val="4D881C7C"/>
    <w:rsid w:val="4D943A6B"/>
    <w:rsid w:val="4D96FB2E"/>
    <w:rsid w:val="4DCC8589"/>
    <w:rsid w:val="4DD46229"/>
    <w:rsid w:val="4DD84CD4"/>
    <w:rsid w:val="4DE37AF1"/>
    <w:rsid w:val="4E072E96"/>
    <w:rsid w:val="4E07C60A"/>
    <w:rsid w:val="4E38D27A"/>
    <w:rsid w:val="4E4AB984"/>
    <w:rsid w:val="4E5BBDF3"/>
    <w:rsid w:val="4E75F49B"/>
    <w:rsid w:val="4E90CC8C"/>
    <w:rsid w:val="4EC150F2"/>
    <w:rsid w:val="4ED933B6"/>
    <w:rsid w:val="4EE58B9B"/>
    <w:rsid w:val="4F119094"/>
    <w:rsid w:val="4F176CD2"/>
    <w:rsid w:val="4F22B605"/>
    <w:rsid w:val="4F41E439"/>
    <w:rsid w:val="4F5A61CE"/>
    <w:rsid w:val="4F6521C9"/>
    <w:rsid w:val="4F73832A"/>
    <w:rsid w:val="4F748B9B"/>
    <w:rsid w:val="4F750B25"/>
    <w:rsid w:val="4F752E68"/>
    <w:rsid w:val="4F7844C3"/>
    <w:rsid w:val="4F9567C0"/>
    <w:rsid w:val="4F9AA1C8"/>
    <w:rsid w:val="4FAC6354"/>
    <w:rsid w:val="4FC8588A"/>
    <w:rsid w:val="4FD04FAA"/>
    <w:rsid w:val="50031E5A"/>
    <w:rsid w:val="5006D2C5"/>
    <w:rsid w:val="5015B759"/>
    <w:rsid w:val="502E9AB0"/>
    <w:rsid w:val="50385748"/>
    <w:rsid w:val="503E1F55"/>
    <w:rsid w:val="5040A401"/>
    <w:rsid w:val="5089B444"/>
    <w:rsid w:val="509FC7A6"/>
    <w:rsid w:val="50AB292D"/>
    <w:rsid w:val="50C3CCA1"/>
    <w:rsid w:val="51224937"/>
    <w:rsid w:val="513998E5"/>
    <w:rsid w:val="5139DEC9"/>
    <w:rsid w:val="5142B400"/>
    <w:rsid w:val="51609EBC"/>
    <w:rsid w:val="518FF7D5"/>
    <w:rsid w:val="519E36DD"/>
    <w:rsid w:val="51A28B69"/>
    <w:rsid w:val="51B805EB"/>
    <w:rsid w:val="51C137D9"/>
    <w:rsid w:val="51C23870"/>
    <w:rsid w:val="51C89ADA"/>
    <w:rsid w:val="51D983DC"/>
    <w:rsid w:val="51DDA4A1"/>
    <w:rsid w:val="51EBD182"/>
    <w:rsid w:val="51FCB5D1"/>
    <w:rsid w:val="5201CAA5"/>
    <w:rsid w:val="5231D4F4"/>
    <w:rsid w:val="52382CC1"/>
    <w:rsid w:val="52408550"/>
    <w:rsid w:val="524CF023"/>
    <w:rsid w:val="52833968"/>
    <w:rsid w:val="528DB870"/>
    <w:rsid w:val="529582DA"/>
    <w:rsid w:val="52979720"/>
    <w:rsid w:val="529DA571"/>
    <w:rsid w:val="52A51366"/>
    <w:rsid w:val="52BAD2CA"/>
    <w:rsid w:val="52C2FBC4"/>
    <w:rsid w:val="52C986F3"/>
    <w:rsid w:val="52EBAE92"/>
    <w:rsid w:val="52ECCA25"/>
    <w:rsid w:val="52FD2715"/>
    <w:rsid w:val="536DB849"/>
    <w:rsid w:val="53713461"/>
    <w:rsid w:val="53809005"/>
    <w:rsid w:val="538953C7"/>
    <w:rsid w:val="539A97FB"/>
    <w:rsid w:val="539D625F"/>
    <w:rsid w:val="53B3F90C"/>
    <w:rsid w:val="53E6C2D7"/>
    <w:rsid w:val="53F07E8A"/>
    <w:rsid w:val="5409659A"/>
    <w:rsid w:val="5430A0AF"/>
    <w:rsid w:val="5433300C"/>
    <w:rsid w:val="5440454E"/>
    <w:rsid w:val="5441C1A2"/>
    <w:rsid w:val="54538A71"/>
    <w:rsid w:val="5456ACAD"/>
    <w:rsid w:val="546918C5"/>
    <w:rsid w:val="547A447C"/>
    <w:rsid w:val="549D49F5"/>
    <w:rsid w:val="54A1BFB7"/>
    <w:rsid w:val="54CB7709"/>
    <w:rsid w:val="54E55A51"/>
    <w:rsid w:val="55011A40"/>
    <w:rsid w:val="5515AD07"/>
    <w:rsid w:val="5522CF29"/>
    <w:rsid w:val="553DE2B5"/>
    <w:rsid w:val="55419E0A"/>
    <w:rsid w:val="557C9265"/>
    <w:rsid w:val="558CC4F7"/>
    <w:rsid w:val="558F3C8A"/>
    <w:rsid w:val="559399C2"/>
    <w:rsid w:val="55B1389D"/>
    <w:rsid w:val="55C54DF1"/>
    <w:rsid w:val="55E0D63C"/>
    <w:rsid w:val="55ED6BB9"/>
    <w:rsid w:val="560E6E1D"/>
    <w:rsid w:val="56110FC8"/>
    <w:rsid w:val="5612FED2"/>
    <w:rsid w:val="561C2622"/>
    <w:rsid w:val="565316DA"/>
    <w:rsid w:val="5653E527"/>
    <w:rsid w:val="56682776"/>
    <w:rsid w:val="566BBA03"/>
    <w:rsid w:val="569E6C2B"/>
    <w:rsid w:val="56BFCCBB"/>
    <w:rsid w:val="56D5BBC6"/>
    <w:rsid w:val="5706CD81"/>
    <w:rsid w:val="570A59E6"/>
    <w:rsid w:val="571659BD"/>
    <w:rsid w:val="57246294"/>
    <w:rsid w:val="57388DB4"/>
    <w:rsid w:val="573FF445"/>
    <w:rsid w:val="57461FC7"/>
    <w:rsid w:val="574C6BAC"/>
    <w:rsid w:val="57531F91"/>
    <w:rsid w:val="5760A31F"/>
    <w:rsid w:val="57672BB8"/>
    <w:rsid w:val="57677168"/>
    <w:rsid w:val="577E1366"/>
    <w:rsid w:val="57803E9F"/>
    <w:rsid w:val="579A09AE"/>
    <w:rsid w:val="57B0DADD"/>
    <w:rsid w:val="57B6F4FB"/>
    <w:rsid w:val="57C06664"/>
    <w:rsid w:val="57CBCD6F"/>
    <w:rsid w:val="57DE70D6"/>
    <w:rsid w:val="57E79A26"/>
    <w:rsid w:val="57ED0641"/>
    <w:rsid w:val="580E8258"/>
    <w:rsid w:val="5840666F"/>
    <w:rsid w:val="584EC6AA"/>
    <w:rsid w:val="5851F2E9"/>
    <w:rsid w:val="5852CB61"/>
    <w:rsid w:val="5855BA68"/>
    <w:rsid w:val="5859AE94"/>
    <w:rsid w:val="58651EBA"/>
    <w:rsid w:val="586799F3"/>
    <w:rsid w:val="5883B90B"/>
    <w:rsid w:val="58952AF6"/>
    <w:rsid w:val="589616CF"/>
    <w:rsid w:val="58BB7633"/>
    <w:rsid w:val="58C294D1"/>
    <w:rsid w:val="58C503D1"/>
    <w:rsid w:val="58C7F6FA"/>
    <w:rsid w:val="58C9EAB8"/>
    <w:rsid w:val="58CD8ED1"/>
    <w:rsid w:val="58D07C62"/>
    <w:rsid w:val="58D8A7F1"/>
    <w:rsid w:val="58F5C956"/>
    <w:rsid w:val="58FAB4A4"/>
    <w:rsid w:val="59003226"/>
    <w:rsid w:val="590D9520"/>
    <w:rsid w:val="5914C05D"/>
    <w:rsid w:val="59195CE3"/>
    <w:rsid w:val="595081B6"/>
    <w:rsid w:val="59574662"/>
    <w:rsid w:val="5964B587"/>
    <w:rsid w:val="59914960"/>
    <w:rsid w:val="59AA9D8D"/>
    <w:rsid w:val="59AD6D0D"/>
    <w:rsid w:val="59B264F2"/>
    <w:rsid w:val="59BC7264"/>
    <w:rsid w:val="59C229D1"/>
    <w:rsid w:val="59C2693C"/>
    <w:rsid w:val="59C79858"/>
    <w:rsid w:val="59C99E91"/>
    <w:rsid w:val="59CBD0C1"/>
    <w:rsid w:val="59D04638"/>
    <w:rsid w:val="59D18D07"/>
    <w:rsid w:val="5A0AB275"/>
    <w:rsid w:val="5A2A124C"/>
    <w:rsid w:val="5A30BAEF"/>
    <w:rsid w:val="5A586C1B"/>
    <w:rsid w:val="5A864857"/>
    <w:rsid w:val="5AA8B901"/>
    <w:rsid w:val="5AAF1BD1"/>
    <w:rsid w:val="5AD28FD1"/>
    <w:rsid w:val="5AE84017"/>
    <w:rsid w:val="5AF0AA38"/>
    <w:rsid w:val="5B04F7E0"/>
    <w:rsid w:val="5B19897F"/>
    <w:rsid w:val="5B3777E0"/>
    <w:rsid w:val="5B4E1584"/>
    <w:rsid w:val="5B58CEE9"/>
    <w:rsid w:val="5B5FE3CC"/>
    <w:rsid w:val="5B8091D9"/>
    <w:rsid w:val="5B93CF68"/>
    <w:rsid w:val="5B9AE6EF"/>
    <w:rsid w:val="5BAAC176"/>
    <w:rsid w:val="5BB59D5F"/>
    <w:rsid w:val="5BCE9A44"/>
    <w:rsid w:val="5BD3B901"/>
    <w:rsid w:val="5BE07734"/>
    <w:rsid w:val="5BED8BE7"/>
    <w:rsid w:val="5BF65791"/>
    <w:rsid w:val="5C1B32C6"/>
    <w:rsid w:val="5C214804"/>
    <w:rsid w:val="5C34F96D"/>
    <w:rsid w:val="5C5F3078"/>
    <w:rsid w:val="5C607605"/>
    <w:rsid w:val="5C931483"/>
    <w:rsid w:val="5CA7B275"/>
    <w:rsid w:val="5CABBA2F"/>
    <w:rsid w:val="5CC0A313"/>
    <w:rsid w:val="5CCA166D"/>
    <w:rsid w:val="5CCB7376"/>
    <w:rsid w:val="5CCD0E50"/>
    <w:rsid w:val="5CD41F06"/>
    <w:rsid w:val="5CDA3535"/>
    <w:rsid w:val="5D0B2B6F"/>
    <w:rsid w:val="5D2208B2"/>
    <w:rsid w:val="5D9099BD"/>
    <w:rsid w:val="5DBD131C"/>
    <w:rsid w:val="5DC294A1"/>
    <w:rsid w:val="5DCCA1B1"/>
    <w:rsid w:val="5DE02993"/>
    <w:rsid w:val="5DEBF0CB"/>
    <w:rsid w:val="5E22B823"/>
    <w:rsid w:val="5E26E58F"/>
    <w:rsid w:val="5E2B9F38"/>
    <w:rsid w:val="5E3D3395"/>
    <w:rsid w:val="5E4E2D2C"/>
    <w:rsid w:val="5E55E63B"/>
    <w:rsid w:val="5E5C2947"/>
    <w:rsid w:val="5E5CAD6A"/>
    <w:rsid w:val="5E6A1A82"/>
    <w:rsid w:val="5E7944DD"/>
    <w:rsid w:val="5E84ACD8"/>
    <w:rsid w:val="5E885DD2"/>
    <w:rsid w:val="5E9E666F"/>
    <w:rsid w:val="5EAFFE3C"/>
    <w:rsid w:val="5EDA3077"/>
    <w:rsid w:val="5EE55395"/>
    <w:rsid w:val="5EEA2B48"/>
    <w:rsid w:val="5EEE1CEC"/>
    <w:rsid w:val="5EFD7007"/>
    <w:rsid w:val="5F0D3815"/>
    <w:rsid w:val="5F1DD350"/>
    <w:rsid w:val="5F34A80B"/>
    <w:rsid w:val="5F394306"/>
    <w:rsid w:val="5F755C4D"/>
    <w:rsid w:val="5F7B8384"/>
    <w:rsid w:val="5F7DCD9A"/>
    <w:rsid w:val="5F9990F4"/>
    <w:rsid w:val="5FA03839"/>
    <w:rsid w:val="5FA08C29"/>
    <w:rsid w:val="5FA7C785"/>
    <w:rsid w:val="5FBDE0C4"/>
    <w:rsid w:val="5FC8F27C"/>
    <w:rsid w:val="5FCC424B"/>
    <w:rsid w:val="5FD89193"/>
    <w:rsid w:val="5FE560EA"/>
    <w:rsid w:val="5FEBA8E0"/>
    <w:rsid w:val="5FEF7141"/>
    <w:rsid w:val="600E6218"/>
    <w:rsid w:val="60128A76"/>
    <w:rsid w:val="602FA6C2"/>
    <w:rsid w:val="602FB1DF"/>
    <w:rsid w:val="60394DF8"/>
    <w:rsid w:val="6052A256"/>
    <w:rsid w:val="6057B2F9"/>
    <w:rsid w:val="605A57EC"/>
    <w:rsid w:val="60868576"/>
    <w:rsid w:val="608B2A6C"/>
    <w:rsid w:val="608C7910"/>
    <w:rsid w:val="6092B481"/>
    <w:rsid w:val="60C031D1"/>
    <w:rsid w:val="60C49F13"/>
    <w:rsid w:val="60D6E636"/>
    <w:rsid w:val="60E23D3D"/>
    <w:rsid w:val="60E9965C"/>
    <w:rsid w:val="60F2BBAB"/>
    <w:rsid w:val="61076746"/>
    <w:rsid w:val="612574DE"/>
    <w:rsid w:val="612D05E6"/>
    <w:rsid w:val="61392DAC"/>
    <w:rsid w:val="613ADA78"/>
    <w:rsid w:val="6146EAAC"/>
    <w:rsid w:val="614892C3"/>
    <w:rsid w:val="6180D1A1"/>
    <w:rsid w:val="6181F1F2"/>
    <w:rsid w:val="61AB65FD"/>
    <w:rsid w:val="61B68EB9"/>
    <w:rsid w:val="61DAFAFF"/>
    <w:rsid w:val="61E3BCB1"/>
    <w:rsid w:val="61FEAE89"/>
    <w:rsid w:val="62094861"/>
    <w:rsid w:val="621440F0"/>
    <w:rsid w:val="622F7A83"/>
    <w:rsid w:val="625833F8"/>
    <w:rsid w:val="626284DE"/>
    <w:rsid w:val="62638A5F"/>
    <w:rsid w:val="626BB843"/>
    <w:rsid w:val="626C0C9F"/>
    <w:rsid w:val="628AD8AE"/>
    <w:rsid w:val="628D7E8F"/>
    <w:rsid w:val="628E2E4C"/>
    <w:rsid w:val="629C57C5"/>
    <w:rsid w:val="62AD59EF"/>
    <w:rsid w:val="62BEF45D"/>
    <w:rsid w:val="62DC6F81"/>
    <w:rsid w:val="62E36FC3"/>
    <w:rsid w:val="62E4304F"/>
    <w:rsid w:val="62F1B42D"/>
    <w:rsid w:val="62F507D3"/>
    <w:rsid w:val="631200A1"/>
    <w:rsid w:val="6329C3C8"/>
    <w:rsid w:val="632A0473"/>
    <w:rsid w:val="632DD8BE"/>
    <w:rsid w:val="6339BFDE"/>
    <w:rsid w:val="6378E888"/>
    <w:rsid w:val="63E7F842"/>
    <w:rsid w:val="640BD8D0"/>
    <w:rsid w:val="64223773"/>
    <w:rsid w:val="64256B54"/>
    <w:rsid w:val="64317BE1"/>
    <w:rsid w:val="646F08F5"/>
    <w:rsid w:val="64A31ABC"/>
    <w:rsid w:val="64B4789B"/>
    <w:rsid w:val="64C1C0BF"/>
    <w:rsid w:val="64F8574E"/>
    <w:rsid w:val="65121C8C"/>
    <w:rsid w:val="65173107"/>
    <w:rsid w:val="6539CB98"/>
    <w:rsid w:val="653CA599"/>
    <w:rsid w:val="65438D4C"/>
    <w:rsid w:val="657FE001"/>
    <w:rsid w:val="65849072"/>
    <w:rsid w:val="65A17197"/>
    <w:rsid w:val="65A5F72D"/>
    <w:rsid w:val="65C8AB23"/>
    <w:rsid w:val="65E28DC0"/>
    <w:rsid w:val="65F1BE1A"/>
    <w:rsid w:val="66027A26"/>
    <w:rsid w:val="660BF4D5"/>
    <w:rsid w:val="66130B8C"/>
    <w:rsid w:val="6624ED29"/>
    <w:rsid w:val="662DC159"/>
    <w:rsid w:val="663B4355"/>
    <w:rsid w:val="664BA21D"/>
    <w:rsid w:val="664C4A99"/>
    <w:rsid w:val="665A94D2"/>
    <w:rsid w:val="666A22BD"/>
    <w:rsid w:val="667D65FF"/>
    <w:rsid w:val="668A5723"/>
    <w:rsid w:val="66A85386"/>
    <w:rsid w:val="66B0CA72"/>
    <w:rsid w:val="66C76E4D"/>
    <w:rsid w:val="66D33137"/>
    <w:rsid w:val="66DB99FE"/>
    <w:rsid w:val="66EB4009"/>
    <w:rsid w:val="66EBFD4A"/>
    <w:rsid w:val="66F37E2B"/>
    <w:rsid w:val="66FBE7F6"/>
    <w:rsid w:val="6708CBAE"/>
    <w:rsid w:val="670A639A"/>
    <w:rsid w:val="673DD89B"/>
    <w:rsid w:val="67523945"/>
    <w:rsid w:val="675D9BB8"/>
    <w:rsid w:val="6794F08F"/>
    <w:rsid w:val="67CBA3C5"/>
    <w:rsid w:val="67CC7FB7"/>
    <w:rsid w:val="67DA7744"/>
    <w:rsid w:val="67EB5BD4"/>
    <w:rsid w:val="67FEE6AE"/>
    <w:rsid w:val="68040D8B"/>
    <w:rsid w:val="681C5DB3"/>
    <w:rsid w:val="6823407B"/>
    <w:rsid w:val="6830D1AD"/>
    <w:rsid w:val="68367DEE"/>
    <w:rsid w:val="68377EEC"/>
    <w:rsid w:val="68378093"/>
    <w:rsid w:val="6860D9DB"/>
    <w:rsid w:val="6864EFE1"/>
    <w:rsid w:val="68C9B6CA"/>
    <w:rsid w:val="68D26E64"/>
    <w:rsid w:val="68DD4ADB"/>
    <w:rsid w:val="68E1B7B2"/>
    <w:rsid w:val="68EC8CE3"/>
    <w:rsid w:val="69275D19"/>
    <w:rsid w:val="693D49DB"/>
    <w:rsid w:val="694783B5"/>
    <w:rsid w:val="695087E2"/>
    <w:rsid w:val="69520040"/>
    <w:rsid w:val="695BD976"/>
    <w:rsid w:val="696BD536"/>
    <w:rsid w:val="697054D7"/>
    <w:rsid w:val="6973D421"/>
    <w:rsid w:val="6976049D"/>
    <w:rsid w:val="6978B1BE"/>
    <w:rsid w:val="697A3CD7"/>
    <w:rsid w:val="6994FF62"/>
    <w:rsid w:val="69A93E00"/>
    <w:rsid w:val="69C6111D"/>
    <w:rsid w:val="69D94984"/>
    <w:rsid w:val="69E10226"/>
    <w:rsid w:val="69F44698"/>
    <w:rsid w:val="6A0D820B"/>
    <w:rsid w:val="6A12EC3A"/>
    <w:rsid w:val="6A22A2F1"/>
    <w:rsid w:val="6A29D576"/>
    <w:rsid w:val="6A311CD4"/>
    <w:rsid w:val="6A4C060D"/>
    <w:rsid w:val="6A65E10D"/>
    <w:rsid w:val="6A77612D"/>
    <w:rsid w:val="6A7ECCF5"/>
    <w:rsid w:val="6A89F358"/>
    <w:rsid w:val="6A945E16"/>
    <w:rsid w:val="6AA4503E"/>
    <w:rsid w:val="6ACC51F6"/>
    <w:rsid w:val="6B0120F6"/>
    <w:rsid w:val="6B0D5F74"/>
    <w:rsid w:val="6B2B5289"/>
    <w:rsid w:val="6B3E13F5"/>
    <w:rsid w:val="6B3E6A09"/>
    <w:rsid w:val="6B4F051C"/>
    <w:rsid w:val="6B515A2C"/>
    <w:rsid w:val="6B53B969"/>
    <w:rsid w:val="6B68C495"/>
    <w:rsid w:val="6B71B979"/>
    <w:rsid w:val="6B7D5EE6"/>
    <w:rsid w:val="6BCBF684"/>
    <w:rsid w:val="6BD194AB"/>
    <w:rsid w:val="6BE2D822"/>
    <w:rsid w:val="6BE69EAE"/>
    <w:rsid w:val="6C12577E"/>
    <w:rsid w:val="6C12F5F4"/>
    <w:rsid w:val="6C203C52"/>
    <w:rsid w:val="6C2C41A1"/>
    <w:rsid w:val="6C491D14"/>
    <w:rsid w:val="6C60D2B5"/>
    <w:rsid w:val="6C6760A2"/>
    <w:rsid w:val="6C67C9F8"/>
    <w:rsid w:val="6C684C63"/>
    <w:rsid w:val="6C9B76BB"/>
    <w:rsid w:val="6CADFE8C"/>
    <w:rsid w:val="6CD257D1"/>
    <w:rsid w:val="6CFBB010"/>
    <w:rsid w:val="6D10E11A"/>
    <w:rsid w:val="6D44FAD8"/>
    <w:rsid w:val="6D4E7C2C"/>
    <w:rsid w:val="6D5F145D"/>
    <w:rsid w:val="6D7BBC53"/>
    <w:rsid w:val="6D87F173"/>
    <w:rsid w:val="6D938DF0"/>
    <w:rsid w:val="6D982EB0"/>
    <w:rsid w:val="6DA1D422"/>
    <w:rsid w:val="6DAE06F6"/>
    <w:rsid w:val="6DD58AAE"/>
    <w:rsid w:val="6DECD045"/>
    <w:rsid w:val="6DECF568"/>
    <w:rsid w:val="6DFC74F7"/>
    <w:rsid w:val="6E2B293B"/>
    <w:rsid w:val="6E3C1DF2"/>
    <w:rsid w:val="6E6190E3"/>
    <w:rsid w:val="6E7DDEC8"/>
    <w:rsid w:val="6E8F992B"/>
    <w:rsid w:val="6E923C68"/>
    <w:rsid w:val="6E953A23"/>
    <w:rsid w:val="6E9FEC35"/>
    <w:rsid w:val="6ECB6B3D"/>
    <w:rsid w:val="6EDF9D12"/>
    <w:rsid w:val="6F15EDEF"/>
    <w:rsid w:val="6F251429"/>
    <w:rsid w:val="6F287FDA"/>
    <w:rsid w:val="6F5456BF"/>
    <w:rsid w:val="6F601349"/>
    <w:rsid w:val="6F664475"/>
    <w:rsid w:val="6F81A23C"/>
    <w:rsid w:val="6F8DDFE6"/>
    <w:rsid w:val="6F95C67C"/>
    <w:rsid w:val="6FADA141"/>
    <w:rsid w:val="6FC78B62"/>
    <w:rsid w:val="6FE839DF"/>
    <w:rsid w:val="6FF33194"/>
    <w:rsid w:val="7004F3B3"/>
    <w:rsid w:val="700A251C"/>
    <w:rsid w:val="70450EA7"/>
    <w:rsid w:val="70737C2F"/>
    <w:rsid w:val="707C2743"/>
    <w:rsid w:val="7092A7FA"/>
    <w:rsid w:val="70BC28B9"/>
    <w:rsid w:val="70BD82AD"/>
    <w:rsid w:val="70E783EB"/>
    <w:rsid w:val="70EFF157"/>
    <w:rsid w:val="712278DF"/>
    <w:rsid w:val="712BF624"/>
    <w:rsid w:val="713782AD"/>
    <w:rsid w:val="713FD1F6"/>
    <w:rsid w:val="716C3EA9"/>
    <w:rsid w:val="717012C2"/>
    <w:rsid w:val="71730B95"/>
    <w:rsid w:val="717682E4"/>
    <w:rsid w:val="717A0364"/>
    <w:rsid w:val="717BAA2E"/>
    <w:rsid w:val="71867BAA"/>
    <w:rsid w:val="71969D60"/>
    <w:rsid w:val="71B32CF5"/>
    <w:rsid w:val="71D52BC4"/>
    <w:rsid w:val="72171C8B"/>
    <w:rsid w:val="7240857E"/>
    <w:rsid w:val="724E1544"/>
    <w:rsid w:val="725C5F55"/>
    <w:rsid w:val="72657147"/>
    <w:rsid w:val="727BC92C"/>
    <w:rsid w:val="72A29CFE"/>
    <w:rsid w:val="72A3780D"/>
    <w:rsid w:val="72A79896"/>
    <w:rsid w:val="72BADD89"/>
    <w:rsid w:val="72BBCF6E"/>
    <w:rsid w:val="72C8DEAB"/>
    <w:rsid w:val="72CB016A"/>
    <w:rsid w:val="72D1A6EE"/>
    <w:rsid w:val="72D95B0F"/>
    <w:rsid w:val="72DDF303"/>
    <w:rsid w:val="72E42B59"/>
    <w:rsid w:val="73066B8B"/>
    <w:rsid w:val="730A54E3"/>
    <w:rsid w:val="73130B44"/>
    <w:rsid w:val="7327743A"/>
    <w:rsid w:val="732D54E9"/>
    <w:rsid w:val="7334362B"/>
    <w:rsid w:val="7337240B"/>
    <w:rsid w:val="733D2C56"/>
    <w:rsid w:val="733F786E"/>
    <w:rsid w:val="7348331C"/>
    <w:rsid w:val="73560113"/>
    <w:rsid w:val="735FED05"/>
    <w:rsid w:val="7368B186"/>
    <w:rsid w:val="738297F0"/>
    <w:rsid w:val="7382BF20"/>
    <w:rsid w:val="7386D8E1"/>
    <w:rsid w:val="738F1E6F"/>
    <w:rsid w:val="73A5617B"/>
    <w:rsid w:val="73A76108"/>
    <w:rsid w:val="73D6271B"/>
    <w:rsid w:val="73D81AAC"/>
    <w:rsid w:val="7420B8F6"/>
    <w:rsid w:val="742FCE9F"/>
    <w:rsid w:val="745B5FA0"/>
    <w:rsid w:val="745F3D22"/>
    <w:rsid w:val="747173BA"/>
    <w:rsid w:val="7471B407"/>
    <w:rsid w:val="749F94EA"/>
    <w:rsid w:val="74A50418"/>
    <w:rsid w:val="74C48A80"/>
    <w:rsid w:val="74CB0FF3"/>
    <w:rsid w:val="74DE62AB"/>
    <w:rsid w:val="74FC2F15"/>
    <w:rsid w:val="74FC361D"/>
    <w:rsid w:val="751D4AEC"/>
    <w:rsid w:val="754034DA"/>
    <w:rsid w:val="7547701C"/>
    <w:rsid w:val="755244B1"/>
    <w:rsid w:val="756671E6"/>
    <w:rsid w:val="757A5C0B"/>
    <w:rsid w:val="75813204"/>
    <w:rsid w:val="758555A1"/>
    <w:rsid w:val="758C2AB0"/>
    <w:rsid w:val="7595E0A7"/>
    <w:rsid w:val="759EC2E4"/>
    <w:rsid w:val="75A1050C"/>
    <w:rsid w:val="75A4B14F"/>
    <w:rsid w:val="75C82894"/>
    <w:rsid w:val="75EEEDF4"/>
    <w:rsid w:val="75F202BD"/>
    <w:rsid w:val="75F86621"/>
    <w:rsid w:val="76157288"/>
    <w:rsid w:val="76254430"/>
    <w:rsid w:val="762AD2B8"/>
    <w:rsid w:val="763C1D41"/>
    <w:rsid w:val="7648D781"/>
    <w:rsid w:val="76505B69"/>
    <w:rsid w:val="7654AB45"/>
    <w:rsid w:val="76661FD5"/>
    <w:rsid w:val="766D4312"/>
    <w:rsid w:val="7670E9BF"/>
    <w:rsid w:val="768DAA61"/>
    <w:rsid w:val="7691EC56"/>
    <w:rsid w:val="76C2D7A2"/>
    <w:rsid w:val="76CCBEEE"/>
    <w:rsid w:val="76D579AE"/>
    <w:rsid w:val="76ED0E68"/>
    <w:rsid w:val="76F05FA4"/>
    <w:rsid w:val="7711C7C6"/>
    <w:rsid w:val="77151417"/>
    <w:rsid w:val="772B6319"/>
    <w:rsid w:val="772E9AE9"/>
    <w:rsid w:val="77376F96"/>
    <w:rsid w:val="776BBAF1"/>
    <w:rsid w:val="7780BEA0"/>
    <w:rsid w:val="778EDA5B"/>
    <w:rsid w:val="779CFDD6"/>
    <w:rsid w:val="77CBC803"/>
    <w:rsid w:val="77D602ED"/>
    <w:rsid w:val="7852754A"/>
    <w:rsid w:val="785880BE"/>
    <w:rsid w:val="78689CA0"/>
    <w:rsid w:val="787207B1"/>
    <w:rsid w:val="7896A385"/>
    <w:rsid w:val="78B61F72"/>
    <w:rsid w:val="78E175B2"/>
    <w:rsid w:val="78EDC057"/>
    <w:rsid w:val="78FB9A01"/>
    <w:rsid w:val="79004F93"/>
    <w:rsid w:val="79019595"/>
    <w:rsid w:val="790CB8A2"/>
    <w:rsid w:val="7916237E"/>
    <w:rsid w:val="79288267"/>
    <w:rsid w:val="79320C62"/>
    <w:rsid w:val="794567E7"/>
    <w:rsid w:val="794EF39A"/>
    <w:rsid w:val="7965AB30"/>
    <w:rsid w:val="7967573A"/>
    <w:rsid w:val="7990B42B"/>
    <w:rsid w:val="79AB7C8D"/>
    <w:rsid w:val="79AF48D4"/>
    <w:rsid w:val="79B09831"/>
    <w:rsid w:val="79C623D3"/>
    <w:rsid w:val="79CB0157"/>
    <w:rsid w:val="79D107D8"/>
    <w:rsid w:val="7A11FE43"/>
    <w:rsid w:val="7A3EB516"/>
    <w:rsid w:val="7A450FDF"/>
    <w:rsid w:val="7A50FAE5"/>
    <w:rsid w:val="7A53FA6B"/>
    <w:rsid w:val="7A56BD14"/>
    <w:rsid w:val="7A63F138"/>
    <w:rsid w:val="7A6E9677"/>
    <w:rsid w:val="7A85592C"/>
    <w:rsid w:val="7AB099ED"/>
    <w:rsid w:val="7AEE150C"/>
    <w:rsid w:val="7AF85E35"/>
    <w:rsid w:val="7B00D508"/>
    <w:rsid w:val="7B186F41"/>
    <w:rsid w:val="7B34FE1A"/>
    <w:rsid w:val="7B53ACCF"/>
    <w:rsid w:val="7B56B085"/>
    <w:rsid w:val="7B71A2B8"/>
    <w:rsid w:val="7B7226B1"/>
    <w:rsid w:val="7B743100"/>
    <w:rsid w:val="7B7AC2B7"/>
    <w:rsid w:val="7B8F70F3"/>
    <w:rsid w:val="7BABD59D"/>
    <w:rsid w:val="7BB0ADEE"/>
    <w:rsid w:val="7BB43BA7"/>
    <w:rsid w:val="7BDF1888"/>
    <w:rsid w:val="7BE2B1B0"/>
    <w:rsid w:val="7BF1CB03"/>
    <w:rsid w:val="7C022A51"/>
    <w:rsid w:val="7C33E3BE"/>
    <w:rsid w:val="7C390078"/>
    <w:rsid w:val="7C53705F"/>
    <w:rsid w:val="7C5F1A84"/>
    <w:rsid w:val="7C5FFE4C"/>
    <w:rsid w:val="7C654260"/>
    <w:rsid w:val="7CAB5491"/>
    <w:rsid w:val="7CAF4013"/>
    <w:rsid w:val="7CCB5803"/>
    <w:rsid w:val="7CD15B13"/>
    <w:rsid w:val="7D010E59"/>
    <w:rsid w:val="7D294523"/>
    <w:rsid w:val="7D33AA8D"/>
    <w:rsid w:val="7D383D69"/>
    <w:rsid w:val="7D535767"/>
    <w:rsid w:val="7D626A13"/>
    <w:rsid w:val="7D6539F0"/>
    <w:rsid w:val="7D831B8D"/>
    <w:rsid w:val="7DA424B5"/>
    <w:rsid w:val="7DBEA55B"/>
    <w:rsid w:val="7DDF011B"/>
    <w:rsid w:val="7E0FA977"/>
    <w:rsid w:val="7E17716F"/>
    <w:rsid w:val="7E1A89CF"/>
    <w:rsid w:val="7E1CDF41"/>
    <w:rsid w:val="7E3550C7"/>
    <w:rsid w:val="7E3D8DD9"/>
    <w:rsid w:val="7E6934AC"/>
    <w:rsid w:val="7E70E57C"/>
    <w:rsid w:val="7E958809"/>
    <w:rsid w:val="7E99360C"/>
    <w:rsid w:val="7EEE17AF"/>
    <w:rsid w:val="7EF0FDCC"/>
    <w:rsid w:val="7EF76519"/>
    <w:rsid w:val="7EFCAFC4"/>
    <w:rsid w:val="7EFEA6A8"/>
    <w:rsid w:val="7F200684"/>
    <w:rsid w:val="7F4412B4"/>
    <w:rsid w:val="7F58F3D7"/>
    <w:rsid w:val="7F636421"/>
    <w:rsid w:val="7F8AE604"/>
    <w:rsid w:val="7FB46160"/>
    <w:rsid w:val="7FB60D5D"/>
    <w:rsid w:val="7FBD2283"/>
    <w:rsid w:val="7FCD6E86"/>
    <w:rsid w:val="7FE643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379C"/>
  <w15:chartTrackingRefBased/>
  <w15:docId w15:val="{9067B5E9-DAC2-4FDB-AA60-002E3C6B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2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30B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8EA"/>
    <w:pPr>
      <w:tabs>
        <w:tab w:val="center" w:pos="4680"/>
        <w:tab w:val="right" w:pos="9360"/>
      </w:tabs>
    </w:pPr>
  </w:style>
  <w:style w:type="character" w:customStyle="1" w:styleId="HeaderChar">
    <w:name w:val="Header Char"/>
    <w:basedOn w:val="DefaultParagraphFont"/>
    <w:link w:val="Header"/>
    <w:uiPriority w:val="99"/>
    <w:rsid w:val="00E608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08EA"/>
    <w:pPr>
      <w:tabs>
        <w:tab w:val="center" w:pos="4680"/>
        <w:tab w:val="right" w:pos="9360"/>
      </w:tabs>
    </w:pPr>
  </w:style>
  <w:style w:type="character" w:customStyle="1" w:styleId="FooterChar">
    <w:name w:val="Footer Char"/>
    <w:basedOn w:val="DefaultParagraphFont"/>
    <w:link w:val="Footer"/>
    <w:uiPriority w:val="99"/>
    <w:rsid w:val="00E608EA"/>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E5C5B"/>
    <w:rPr>
      <w:color w:val="605E5C"/>
      <w:shd w:val="clear" w:color="auto" w:fill="E1DFDD"/>
    </w:rPr>
  </w:style>
  <w:style w:type="paragraph" w:styleId="CommentText">
    <w:name w:val="annotation text"/>
    <w:basedOn w:val="Normal"/>
    <w:link w:val="CommentTextChar"/>
    <w:uiPriority w:val="99"/>
    <w:semiHidden/>
    <w:unhideWhenUsed/>
    <w:rsid w:val="00765130"/>
    <w:rPr>
      <w:sz w:val="20"/>
      <w:szCs w:val="20"/>
    </w:rPr>
  </w:style>
  <w:style w:type="character" w:customStyle="1" w:styleId="CommentTextChar">
    <w:name w:val="Comment Text Char"/>
    <w:basedOn w:val="DefaultParagraphFont"/>
    <w:link w:val="CommentText"/>
    <w:uiPriority w:val="99"/>
    <w:semiHidden/>
    <w:rsid w:val="0076513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65130"/>
    <w:rPr>
      <w:sz w:val="16"/>
      <w:szCs w:val="16"/>
    </w:rPr>
  </w:style>
  <w:style w:type="paragraph" w:styleId="BalloonText">
    <w:name w:val="Balloon Text"/>
    <w:basedOn w:val="Normal"/>
    <w:link w:val="BalloonTextChar"/>
    <w:uiPriority w:val="99"/>
    <w:semiHidden/>
    <w:unhideWhenUsed/>
    <w:rsid w:val="00BF1A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CE"/>
    <w:rPr>
      <w:rFonts w:ascii="Segoe UI" w:eastAsia="Times New Roman" w:hAnsi="Segoe UI" w:cs="Segoe UI"/>
      <w:sz w:val="18"/>
      <w:szCs w:val="18"/>
    </w:rPr>
  </w:style>
  <w:style w:type="paragraph" w:customStyle="1" w:styleId="paragraph">
    <w:name w:val="paragraph"/>
    <w:basedOn w:val="Normal"/>
    <w:rsid w:val="00B71B41"/>
    <w:pPr>
      <w:spacing w:before="100" w:beforeAutospacing="1" w:after="100" w:afterAutospacing="1"/>
    </w:pPr>
  </w:style>
  <w:style w:type="character" w:customStyle="1" w:styleId="normaltextrun">
    <w:name w:val="normaltextrun"/>
    <w:basedOn w:val="DefaultParagraphFont"/>
    <w:rsid w:val="00B71B41"/>
  </w:style>
  <w:style w:type="character" w:customStyle="1" w:styleId="eop">
    <w:name w:val="eop"/>
    <w:basedOn w:val="DefaultParagraphFont"/>
    <w:rsid w:val="00B71B41"/>
  </w:style>
  <w:style w:type="character" w:styleId="PageNumber">
    <w:name w:val="page number"/>
    <w:basedOn w:val="DefaultParagraphFont"/>
    <w:uiPriority w:val="99"/>
    <w:semiHidden/>
    <w:unhideWhenUsed/>
    <w:rsid w:val="00B71B41"/>
  </w:style>
  <w:style w:type="character" w:styleId="FollowedHyperlink">
    <w:name w:val="FollowedHyperlink"/>
    <w:basedOn w:val="DefaultParagraphFont"/>
    <w:uiPriority w:val="99"/>
    <w:semiHidden/>
    <w:unhideWhenUsed/>
    <w:rsid w:val="00083C87"/>
    <w:rPr>
      <w:color w:val="954F72" w:themeColor="followedHyperlink"/>
      <w:u w:val="single"/>
    </w:rPr>
  </w:style>
  <w:style w:type="paragraph" w:styleId="HTMLPreformatted">
    <w:name w:val="HTML Preformatted"/>
    <w:basedOn w:val="Normal"/>
    <w:link w:val="HTMLPreformattedChar"/>
    <w:uiPriority w:val="99"/>
    <w:semiHidden/>
    <w:unhideWhenUsed/>
    <w:rsid w:val="0057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29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530B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52A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4763">
      <w:bodyDiv w:val="1"/>
      <w:marLeft w:val="0"/>
      <w:marRight w:val="0"/>
      <w:marTop w:val="0"/>
      <w:marBottom w:val="0"/>
      <w:divBdr>
        <w:top w:val="none" w:sz="0" w:space="0" w:color="auto"/>
        <w:left w:val="none" w:sz="0" w:space="0" w:color="auto"/>
        <w:bottom w:val="none" w:sz="0" w:space="0" w:color="auto"/>
        <w:right w:val="none" w:sz="0" w:space="0" w:color="auto"/>
      </w:divBdr>
    </w:div>
    <w:div w:id="49769415">
      <w:bodyDiv w:val="1"/>
      <w:marLeft w:val="0"/>
      <w:marRight w:val="0"/>
      <w:marTop w:val="0"/>
      <w:marBottom w:val="0"/>
      <w:divBdr>
        <w:top w:val="none" w:sz="0" w:space="0" w:color="auto"/>
        <w:left w:val="none" w:sz="0" w:space="0" w:color="auto"/>
        <w:bottom w:val="none" w:sz="0" w:space="0" w:color="auto"/>
        <w:right w:val="none" w:sz="0" w:space="0" w:color="auto"/>
      </w:divBdr>
    </w:div>
    <w:div w:id="60254584">
      <w:bodyDiv w:val="1"/>
      <w:marLeft w:val="0"/>
      <w:marRight w:val="0"/>
      <w:marTop w:val="0"/>
      <w:marBottom w:val="0"/>
      <w:divBdr>
        <w:top w:val="none" w:sz="0" w:space="0" w:color="auto"/>
        <w:left w:val="none" w:sz="0" w:space="0" w:color="auto"/>
        <w:bottom w:val="none" w:sz="0" w:space="0" w:color="auto"/>
        <w:right w:val="none" w:sz="0" w:space="0" w:color="auto"/>
      </w:divBdr>
    </w:div>
    <w:div w:id="277638481">
      <w:bodyDiv w:val="1"/>
      <w:marLeft w:val="0"/>
      <w:marRight w:val="0"/>
      <w:marTop w:val="0"/>
      <w:marBottom w:val="0"/>
      <w:divBdr>
        <w:top w:val="none" w:sz="0" w:space="0" w:color="auto"/>
        <w:left w:val="none" w:sz="0" w:space="0" w:color="auto"/>
        <w:bottom w:val="none" w:sz="0" w:space="0" w:color="auto"/>
        <w:right w:val="none" w:sz="0" w:space="0" w:color="auto"/>
      </w:divBdr>
    </w:div>
    <w:div w:id="400057014">
      <w:bodyDiv w:val="1"/>
      <w:marLeft w:val="0"/>
      <w:marRight w:val="0"/>
      <w:marTop w:val="0"/>
      <w:marBottom w:val="0"/>
      <w:divBdr>
        <w:top w:val="none" w:sz="0" w:space="0" w:color="auto"/>
        <w:left w:val="none" w:sz="0" w:space="0" w:color="auto"/>
        <w:bottom w:val="none" w:sz="0" w:space="0" w:color="auto"/>
        <w:right w:val="none" w:sz="0" w:space="0" w:color="auto"/>
      </w:divBdr>
    </w:div>
    <w:div w:id="627207432">
      <w:bodyDiv w:val="1"/>
      <w:marLeft w:val="0"/>
      <w:marRight w:val="0"/>
      <w:marTop w:val="0"/>
      <w:marBottom w:val="0"/>
      <w:divBdr>
        <w:top w:val="none" w:sz="0" w:space="0" w:color="auto"/>
        <w:left w:val="none" w:sz="0" w:space="0" w:color="auto"/>
        <w:bottom w:val="none" w:sz="0" w:space="0" w:color="auto"/>
        <w:right w:val="none" w:sz="0" w:space="0" w:color="auto"/>
      </w:divBdr>
    </w:div>
    <w:div w:id="661549422">
      <w:bodyDiv w:val="1"/>
      <w:marLeft w:val="0"/>
      <w:marRight w:val="0"/>
      <w:marTop w:val="0"/>
      <w:marBottom w:val="0"/>
      <w:divBdr>
        <w:top w:val="none" w:sz="0" w:space="0" w:color="auto"/>
        <w:left w:val="none" w:sz="0" w:space="0" w:color="auto"/>
        <w:bottom w:val="none" w:sz="0" w:space="0" w:color="auto"/>
        <w:right w:val="none" w:sz="0" w:space="0" w:color="auto"/>
      </w:divBdr>
    </w:div>
    <w:div w:id="772553272">
      <w:bodyDiv w:val="1"/>
      <w:marLeft w:val="0"/>
      <w:marRight w:val="0"/>
      <w:marTop w:val="0"/>
      <w:marBottom w:val="0"/>
      <w:divBdr>
        <w:top w:val="none" w:sz="0" w:space="0" w:color="auto"/>
        <w:left w:val="none" w:sz="0" w:space="0" w:color="auto"/>
        <w:bottom w:val="none" w:sz="0" w:space="0" w:color="auto"/>
        <w:right w:val="none" w:sz="0" w:space="0" w:color="auto"/>
      </w:divBdr>
    </w:div>
    <w:div w:id="776098897">
      <w:bodyDiv w:val="1"/>
      <w:marLeft w:val="0"/>
      <w:marRight w:val="0"/>
      <w:marTop w:val="0"/>
      <w:marBottom w:val="0"/>
      <w:divBdr>
        <w:top w:val="none" w:sz="0" w:space="0" w:color="auto"/>
        <w:left w:val="none" w:sz="0" w:space="0" w:color="auto"/>
        <w:bottom w:val="none" w:sz="0" w:space="0" w:color="auto"/>
        <w:right w:val="none" w:sz="0" w:space="0" w:color="auto"/>
      </w:divBdr>
    </w:div>
    <w:div w:id="881945359">
      <w:bodyDiv w:val="1"/>
      <w:marLeft w:val="0"/>
      <w:marRight w:val="0"/>
      <w:marTop w:val="0"/>
      <w:marBottom w:val="0"/>
      <w:divBdr>
        <w:top w:val="none" w:sz="0" w:space="0" w:color="auto"/>
        <w:left w:val="none" w:sz="0" w:space="0" w:color="auto"/>
        <w:bottom w:val="none" w:sz="0" w:space="0" w:color="auto"/>
        <w:right w:val="none" w:sz="0" w:space="0" w:color="auto"/>
      </w:divBdr>
    </w:div>
    <w:div w:id="1177311659">
      <w:bodyDiv w:val="1"/>
      <w:marLeft w:val="0"/>
      <w:marRight w:val="0"/>
      <w:marTop w:val="0"/>
      <w:marBottom w:val="0"/>
      <w:divBdr>
        <w:top w:val="none" w:sz="0" w:space="0" w:color="auto"/>
        <w:left w:val="none" w:sz="0" w:space="0" w:color="auto"/>
        <w:bottom w:val="none" w:sz="0" w:space="0" w:color="auto"/>
        <w:right w:val="none" w:sz="0" w:space="0" w:color="auto"/>
      </w:divBdr>
      <w:divsChild>
        <w:div w:id="64912075">
          <w:marLeft w:val="0"/>
          <w:marRight w:val="0"/>
          <w:marTop w:val="0"/>
          <w:marBottom w:val="0"/>
          <w:divBdr>
            <w:top w:val="none" w:sz="0" w:space="0" w:color="auto"/>
            <w:left w:val="none" w:sz="0" w:space="0" w:color="auto"/>
            <w:bottom w:val="none" w:sz="0" w:space="0" w:color="auto"/>
            <w:right w:val="none" w:sz="0" w:space="0" w:color="auto"/>
          </w:divBdr>
        </w:div>
        <w:div w:id="124928371">
          <w:marLeft w:val="0"/>
          <w:marRight w:val="0"/>
          <w:marTop w:val="0"/>
          <w:marBottom w:val="0"/>
          <w:divBdr>
            <w:top w:val="none" w:sz="0" w:space="0" w:color="auto"/>
            <w:left w:val="none" w:sz="0" w:space="0" w:color="auto"/>
            <w:bottom w:val="none" w:sz="0" w:space="0" w:color="auto"/>
            <w:right w:val="none" w:sz="0" w:space="0" w:color="auto"/>
          </w:divBdr>
        </w:div>
        <w:div w:id="136654944">
          <w:marLeft w:val="0"/>
          <w:marRight w:val="0"/>
          <w:marTop w:val="0"/>
          <w:marBottom w:val="0"/>
          <w:divBdr>
            <w:top w:val="none" w:sz="0" w:space="0" w:color="auto"/>
            <w:left w:val="none" w:sz="0" w:space="0" w:color="auto"/>
            <w:bottom w:val="none" w:sz="0" w:space="0" w:color="auto"/>
            <w:right w:val="none" w:sz="0" w:space="0" w:color="auto"/>
          </w:divBdr>
        </w:div>
        <w:div w:id="156968237">
          <w:marLeft w:val="0"/>
          <w:marRight w:val="0"/>
          <w:marTop w:val="0"/>
          <w:marBottom w:val="0"/>
          <w:divBdr>
            <w:top w:val="none" w:sz="0" w:space="0" w:color="auto"/>
            <w:left w:val="none" w:sz="0" w:space="0" w:color="auto"/>
            <w:bottom w:val="none" w:sz="0" w:space="0" w:color="auto"/>
            <w:right w:val="none" w:sz="0" w:space="0" w:color="auto"/>
          </w:divBdr>
        </w:div>
        <w:div w:id="200485859">
          <w:marLeft w:val="0"/>
          <w:marRight w:val="0"/>
          <w:marTop w:val="0"/>
          <w:marBottom w:val="0"/>
          <w:divBdr>
            <w:top w:val="none" w:sz="0" w:space="0" w:color="auto"/>
            <w:left w:val="none" w:sz="0" w:space="0" w:color="auto"/>
            <w:bottom w:val="none" w:sz="0" w:space="0" w:color="auto"/>
            <w:right w:val="none" w:sz="0" w:space="0" w:color="auto"/>
          </w:divBdr>
        </w:div>
        <w:div w:id="201594046">
          <w:marLeft w:val="0"/>
          <w:marRight w:val="0"/>
          <w:marTop w:val="0"/>
          <w:marBottom w:val="0"/>
          <w:divBdr>
            <w:top w:val="none" w:sz="0" w:space="0" w:color="auto"/>
            <w:left w:val="none" w:sz="0" w:space="0" w:color="auto"/>
            <w:bottom w:val="none" w:sz="0" w:space="0" w:color="auto"/>
            <w:right w:val="none" w:sz="0" w:space="0" w:color="auto"/>
          </w:divBdr>
        </w:div>
        <w:div w:id="254897713">
          <w:marLeft w:val="0"/>
          <w:marRight w:val="0"/>
          <w:marTop w:val="0"/>
          <w:marBottom w:val="0"/>
          <w:divBdr>
            <w:top w:val="none" w:sz="0" w:space="0" w:color="auto"/>
            <w:left w:val="none" w:sz="0" w:space="0" w:color="auto"/>
            <w:bottom w:val="none" w:sz="0" w:space="0" w:color="auto"/>
            <w:right w:val="none" w:sz="0" w:space="0" w:color="auto"/>
          </w:divBdr>
        </w:div>
        <w:div w:id="305013875">
          <w:marLeft w:val="0"/>
          <w:marRight w:val="0"/>
          <w:marTop w:val="0"/>
          <w:marBottom w:val="0"/>
          <w:divBdr>
            <w:top w:val="none" w:sz="0" w:space="0" w:color="auto"/>
            <w:left w:val="none" w:sz="0" w:space="0" w:color="auto"/>
            <w:bottom w:val="none" w:sz="0" w:space="0" w:color="auto"/>
            <w:right w:val="none" w:sz="0" w:space="0" w:color="auto"/>
          </w:divBdr>
        </w:div>
        <w:div w:id="305549154">
          <w:marLeft w:val="0"/>
          <w:marRight w:val="0"/>
          <w:marTop w:val="0"/>
          <w:marBottom w:val="0"/>
          <w:divBdr>
            <w:top w:val="none" w:sz="0" w:space="0" w:color="auto"/>
            <w:left w:val="none" w:sz="0" w:space="0" w:color="auto"/>
            <w:bottom w:val="none" w:sz="0" w:space="0" w:color="auto"/>
            <w:right w:val="none" w:sz="0" w:space="0" w:color="auto"/>
          </w:divBdr>
        </w:div>
        <w:div w:id="348525570">
          <w:marLeft w:val="0"/>
          <w:marRight w:val="0"/>
          <w:marTop w:val="0"/>
          <w:marBottom w:val="0"/>
          <w:divBdr>
            <w:top w:val="none" w:sz="0" w:space="0" w:color="auto"/>
            <w:left w:val="none" w:sz="0" w:space="0" w:color="auto"/>
            <w:bottom w:val="none" w:sz="0" w:space="0" w:color="auto"/>
            <w:right w:val="none" w:sz="0" w:space="0" w:color="auto"/>
          </w:divBdr>
        </w:div>
        <w:div w:id="399445869">
          <w:marLeft w:val="0"/>
          <w:marRight w:val="0"/>
          <w:marTop w:val="0"/>
          <w:marBottom w:val="0"/>
          <w:divBdr>
            <w:top w:val="none" w:sz="0" w:space="0" w:color="auto"/>
            <w:left w:val="none" w:sz="0" w:space="0" w:color="auto"/>
            <w:bottom w:val="none" w:sz="0" w:space="0" w:color="auto"/>
            <w:right w:val="none" w:sz="0" w:space="0" w:color="auto"/>
          </w:divBdr>
        </w:div>
        <w:div w:id="481045740">
          <w:marLeft w:val="0"/>
          <w:marRight w:val="0"/>
          <w:marTop w:val="0"/>
          <w:marBottom w:val="0"/>
          <w:divBdr>
            <w:top w:val="none" w:sz="0" w:space="0" w:color="auto"/>
            <w:left w:val="none" w:sz="0" w:space="0" w:color="auto"/>
            <w:bottom w:val="none" w:sz="0" w:space="0" w:color="auto"/>
            <w:right w:val="none" w:sz="0" w:space="0" w:color="auto"/>
          </w:divBdr>
        </w:div>
        <w:div w:id="505750311">
          <w:marLeft w:val="0"/>
          <w:marRight w:val="0"/>
          <w:marTop w:val="0"/>
          <w:marBottom w:val="0"/>
          <w:divBdr>
            <w:top w:val="none" w:sz="0" w:space="0" w:color="auto"/>
            <w:left w:val="none" w:sz="0" w:space="0" w:color="auto"/>
            <w:bottom w:val="none" w:sz="0" w:space="0" w:color="auto"/>
            <w:right w:val="none" w:sz="0" w:space="0" w:color="auto"/>
          </w:divBdr>
        </w:div>
        <w:div w:id="514735545">
          <w:marLeft w:val="0"/>
          <w:marRight w:val="0"/>
          <w:marTop w:val="0"/>
          <w:marBottom w:val="0"/>
          <w:divBdr>
            <w:top w:val="none" w:sz="0" w:space="0" w:color="auto"/>
            <w:left w:val="none" w:sz="0" w:space="0" w:color="auto"/>
            <w:bottom w:val="none" w:sz="0" w:space="0" w:color="auto"/>
            <w:right w:val="none" w:sz="0" w:space="0" w:color="auto"/>
          </w:divBdr>
        </w:div>
        <w:div w:id="571743728">
          <w:marLeft w:val="0"/>
          <w:marRight w:val="0"/>
          <w:marTop w:val="0"/>
          <w:marBottom w:val="0"/>
          <w:divBdr>
            <w:top w:val="none" w:sz="0" w:space="0" w:color="auto"/>
            <w:left w:val="none" w:sz="0" w:space="0" w:color="auto"/>
            <w:bottom w:val="none" w:sz="0" w:space="0" w:color="auto"/>
            <w:right w:val="none" w:sz="0" w:space="0" w:color="auto"/>
          </w:divBdr>
        </w:div>
        <w:div w:id="594479149">
          <w:marLeft w:val="0"/>
          <w:marRight w:val="0"/>
          <w:marTop w:val="0"/>
          <w:marBottom w:val="0"/>
          <w:divBdr>
            <w:top w:val="none" w:sz="0" w:space="0" w:color="auto"/>
            <w:left w:val="none" w:sz="0" w:space="0" w:color="auto"/>
            <w:bottom w:val="none" w:sz="0" w:space="0" w:color="auto"/>
            <w:right w:val="none" w:sz="0" w:space="0" w:color="auto"/>
          </w:divBdr>
        </w:div>
        <w:div w:id="598484188">
          <w:marLeft w:val="0"/>
          <w:marRight w:val="0"/>
          <w:marTop w:val="0"/>
          <w:marBottom w:val="0"/>
          <w:divBdr>
            <w:top w:val="none" w:sz="0" w:space="0" w:color="auto"/>
            <w:left w:val="none" w:sz="0" w:space="0" w:color="auto"/>
            <w:bottom w:val="none" w:sz="0" w:space="0" w:color="auto"/>
            <w:right w:val="none" w:sz="0" w:space="0" w:color="auto"/>
          </w:divBdr>
        </w:div>
        <w:div w:id="610819859">
          <w:marLeft w:val="0"/>
          <w:marRight w:val="0"/>
          <w:marTop w:val="0"/>
          <w:marBottom w:val="0"/>
          <w:divBdr>
            <w:top w:val="none" w:sz="0" w:space="0" w:color="auto"/>
            <w:left w:val="none" w:sz="0" w:space="0" w:color="auto"/>
            <w:bottom w:val="none" w:sz="0" w:space="0" w:color="auto"/>
            <w:right w:val="none" w:sz="0" w:space="0" w:color="auto"/>
          </w:divBdr>
        </w:div>
        <w:div w:id="646126434">
          <w:marLeft w:val="0"/>
          <w:marRight w:val="0"/>
          <w:marTop w:val="0"/>
          <w:marBottom w:val="0"/>
          <w:divBdr>
            <w:top w:val="none" w:sz="0" w:space="0" w:color="auto"/>
            <w:left w:val="none" w:sz="0" w:space="0" w:color="auto"/>
            <w:bottom w:val="none" w:sz="0" w:space="0" w:color="auto"/>
            <w:right w:val="none" w:sz="0" w:space="0" w:color="auto"/>
          </w:divBdr>
        </w:div>
        <w:div w:id="722488888">
          <w:marLeft w:val="0"/>
          <w:marRight w:val="0"/>
          <w:marTop w:val="0"/>
          <w:marBottom w:val="0"/>
          <w:divBdr>
            <w:top w:val="none" w:sz="0" w:space="0" w:color="auto"/>
            <w:left w:val="none" w:sz="0" w:space="0" w:color="auto"/>
            <w:bottom w:val="none" w:sz="0" w:space="0" w:color="auto"/>
            <w:right w:val="none" w:sz="0" w:space="0" w:color="auto"/>
          </w:divBdr>
        </w:div>
        <w:div w:id="725639575">
          <w:marLeft w:val="0"/>
          <w:marRight w:val="0"/>
          <w:marTop w:val="0"/>
          <w:marBottom w:val="0"/>
          <w:divBdr>
            <w:top w:val="none" w:sz="0" w:space="0" w:color="auto"/>
            <w:left w:val="none" w:sz="0" w:space="0" w:color="auto"/>
            <w:bottom w:val="none" w:sz="0" w:space="0" w:color="auto"/>
            <w:right w:val="none" w:sz="0" w:space="0" w:color="auto"/>
          </w:divBdr>
        </w:div>
        <w:div w:id="734161101">
          <w:marLeft w:val="0"/>
          <w:marRight w:val="0"/>
          <w:marTop w:val="0"/>
          <w:marBottom w:val="0"/>
          <w:divBdr>
            <w:top w:val="none" w:sz="0" w:space="0" w:color="auto"/>
            <w:left w:val="none" w:sz="0" w:space="0" w:color="auto"/>
            <w:bottom w:val="none" w:sz="0" w:space="0" w:color="auto"/>
            <w:right w:val="none" w:sz="0" w:space="0" w:color="auto"/>
          </w:divBdr>
        </w:div>
        <w:div w:id="742407566">
          <w:marLeft w:val="0"/>
          <w:marRight w:val="0"/>
          <w:marTop w:val="0"/>
          <w:marBottom w:val="0"/>
          <w:divBdr>
            <w:top w:val="none" w:sz="0" w:space="0" w:color="auto"/>
            <w:left w:val="none" w:sz="0" w:space="0" w:color="auto"/>
            <w:bottom w:val="none" w:sz="0" w:space="0" w:color="auto"/>
            <w:right w:val="none" w:sz="0" w:space="0" w:color="auto"/>
          </w:divBdr>
        </w:div>
        <w:div w:id="748964283">
          <w:marLeft w:val="0"/>
          <w:marRight w:val="0"/>
          <w:marTop w:val="0"/>
          <w:marBottom w:val="0"/>
          <w:divBdr>
            <w:top w:val="none" w:sz="0" w:space="0" w:color="auto"/>
            <w:left w:val="none" w:sz="0" w:space="0" w:color="auto"/>
            <w:bottom w:val="none" w:sz="0" w:space="0" w:color="auto"/>
            <w:right w:val="none" w:sz="0" w:space="0" w:color="auto"/>
          </w:divBdr>
        </w:div>
        <w:div w:id="750196056">
          <w:marLeft w:val="0"/>
          <w:marRight w:val="0"/>
          <w:marTop w:val="0"/>
          <w:marBottom w:val="0"/>
          <w:divBdr>
            <w:top w:val="none" w:sz="0" w:space="0" w:color="auto"/>
            <w:left w:val="none" w:sz="0" w:space="0" w:color="auto"/>
            <w:bottom w:val="none" w:sz="0" w:space="0" w:color="auto"/>
            <w:right w:val="none" w:sz="0" w:space="0" w:color="auto"/>
          </w:divBdr>
        </w:div>
        <w:div w:id="801457710">
          <w:marLeft w:val="0"/>
          <w:marRight w:val="0"/>
          <w:marTop w:val="0"/>
          <w:marBottom w:val="0"/>
          <w:divBdr>
            <w:top w:val="none" w:sz="0" w:space="0" w:color="auto"/>
            <w:left w:val="none" w:sz="0" w:space="0" w:color="auto"/>
            <w:bottom w:val="none" w:sz="0" w:space="0" w:color="auto"/>
            <w:right w:val="none" w:sz="0" w:space="0" w:color="auto"/>
          </w:divBdr>
        </w:div>
        <w:div w:id="825706536">
          <w:marLeft w:val="0"/>
          <w:marRight w:val="0"/>
          <w:marTop w:val="0"/>
          <w:marBottom w:val="0"/>
          <w:divBdr>
            <w:top w:val="none" w:sz="0" w:space="0" w:color="auto"/>
            <w:left w:val="none" w:sz="0" w:space="0" w:color="auto"/>
            <w:bottom w:val="none" w:sz="0" w:space="0" w:color="auto"/>
            <w:right w:val="none" w:sz="0" w:space="0" w:color="auto"/>
          </w:divBdr>
        </w:div>
        <w:div w:id="872577919">
          <w:marLeft w:val="0"/>
          <w:marRight w:val="0"/>
          <w:marTop w:val="0"/>
          <w:marBottom w:val="0"/>
          <w:divBdr>
            <w:top w:val="none" w:sz="0" w:space="0" w:color="auto"/>
            <w:left w:val="none" w:sz="0" w:space="0" w:color="auto"/>
            <w:bottom w:val="none" w:sz="0" w:space="0" w:color="auto"/>
            <w:right w:val="none" w:sz="0" w:space="0" w:color="auto"/>
          </w:divBdr>
        </w:div>
        <w:div w:id="907150966">
          <w:marLeft w:val="0"/>
          <w:marRight w:val="0"/>
          <w:marTop w:val="0"/>
          <w:marBottom w:val="0"/>
          <w:divBdr>
            <w:top w:val="none" w:sz="0" w:space="0" w:color="auto"/>
            <w:left w:val="none" w:sz="0" w:space="0" w:color="auto"/>
            <w:bottom w:val="none" w:sz="0" w:space="0" w:color="auto"/>
            <w:right w:val="none" w:sz="0" w:space="0" w:color="auto"/>
          </w:divBdr>
        </w:div>
        <w:div w:id="964237643">
          <w:marLeft w:val="0"/>
          <w:marRight w:val="0"/>
          <w:marTop w:val="0"/>
          <w:marBottom w:val="0"/>
          <w:divBdr>
            <w:top w:val="none" w:sz="0" w:space="0" w:color="auto"/>
            <w:left w:val="none" w:sz="0" w:space="0" w:color="auto"/>
            <w:bottom w:val="none" w:sz="0" w:space="0" w:color="auto"/>
            <w:right w:val="none" w:sz="0" w:space="0" w:color="auto"/>
          </w:divBdr>
        </w:div>
        <w:div w:id="1070470120">
          <w:marLeft w:val="0"/>
          <w:marRight w:val="0"/>
          <w:marTop w:val="0"/>
          <w:marBottom w:val="0"/>
          <w:divBdr>
            <w:top w:val="none" w:sz="0" w:space="0" w:color="auto"/>
            <w:left w:val="none" w:sz="0" w:space="0" w:color="auto"/>
            <w:bottom w:val="none" w:sz="0" w:space="0" w:color="auto"/>
            <w:right w:val="none" w:sz="0" w:space="0" w:color="auto"/>
          </w:divBdr>
        </w:div>
        <w:div w:id="1100178980">
          <w:marLeft w:val="0"/>
          <w:marRight w:val="0"/>
          <w:marTop w:val="0"/>
          <w:marBottom w:val="0"/>
          <w:divBdr>
            <w:top w:val="none" w:sz="0" w:space="0" w:color="auto"/>
            <w:left w:val="none" w:sz="0" w:space="0" w:color="auto"/>
            <w:bottom w:val="none" w:sz="0" w:space="0" w:color="auto"/>
            <w:right w:val="none" w:sz="0" w:space="0" w:color="auto"/>
          </w:divBdr>
        </w:div>
        <w:div w:id="1153331817">
          <w:marLeft w:val="0"/>
          <w:marRight w:val="0"/>
          <w:marTop w:val="0"/>
          <w:marBottom w:val="0"/>
          <w:divBdr>
            <w:top w:val="none" w:sz="0" w:space="0" w:color="auto"/>
            <w:left w:val="none" w:sz="0" w:space="0" w:color="auto"/>
            <w:bottom w:val="none" w:sz="0" w:space="0" w:color="auto"/>
            <w:right w:val="none" w:sz="0" w:space="0" w:color="auto"/>
          </w:divBdr>
        </w:div>
        <w:div w:id="1190222813">
          <w:marLeft w:val="0"/>
          <w:marRight w:val="0"/>
          <w:marTop w:val="0"/>
          <w:marBottom w:val="0"/>
          <w:divBdr>
            <w:top w:val="none" w:sz="0" w:space="0" w:color="auto"/>
            <w:left w:val="none" w:sz="0" w:space="0" w:color="auto"/>
            <w:bottom w:val="none" w:sz="0" w:space="0" w:color="auto"/>
            <w:right w:val="none" w:sz="0" w:space="0" w:color="auto"/>
          </w:divBdr>
        </w:div>
        <w:div w:id="1213805925">
          <w:marLeft w:val="0"/>
          <w:marRight w:val="0"/>
          <w:marTop w:val="0"/>
          <w:marBottom w:val="0"/>
          <w:divBdr>
            <w:top w:val="none" w:sz="0" w:space="0" w:color="auto"/>
            <w:left w:val="none" w:sz="0" w:space="0" w:color="auto"/>
            <w:bottom w:val="none" w:sz="0" w:space="0" w:color="auto"/>
            <w:right w:val="none" w:sz="0" w:space="0" w:color="auto"/>
          </w:divBdr>
        </w:div>
        <w:div w:id="1344547577">
          <w:marLeft w:val="0"/>
          <w:marRight w:val="0"/>
          <w:marTop w:val="0"/>
          <w:marBottom w:val="0"/>
          <w:divBdr>
            <w:top w:val="none" w:sz="0" w:space="0" w:color="auto"/>
            <w:left w:val="none" w:sz="0" w:space="0" w:color="auto"/>
            <w:bottom w:val="none" w:sz="0" w:space="0" w:color="auto"/>
            <w:right w:val="none" w:sz="0" w:space="0" w:color="auto"/>
          </w:divBdr>
        </w:div>
        <w:div w:id="1372417446">
          <w:marLeft w:val="0"/>
          <w:marRight w:val="0"/>
          <w:marTop w:val="0"/>
          <w:marBottom w:val="0"/>
          <w:divBdr>
            <w:top w:val="none" w:sz="0" w:space="0" w:color="auto"/>
            <w:left w:val="none" w:sz="0" w:space="0" w:color="auto"/>
            <w:bottom w:val="none" w:sz="0" w:space="0" w:color="auto"/>
            <w:right w:val="none" w:sz="0" w:space="0" w:color="auto"/>
          </w:divBdr>
        </w:div>
        <w:div w:id="1392852542">
          <w:marLeft w:val="0"/>
          <w:marRight w:val="0"/>
          <w:marTop w:val="0"/>
          <w:marBottom w:val="0"/>
          <w:divBdr>
            <w:top w:val="none" w:sz="0" w:space="0" w:color="auto"/>
            <w:left w:val="none" w:sz="0" w:space="0" w:color="auto"/>
            <w:bottom w:val="none" w:sz="0" w:space="0" w:color="auto"/>
            <w:right w:val="none" w:sz="0" w:space="0" w:color="auto"/>
          </w:divBdr>
        </w:div>
        <w:div w:id="1414275916">
          <w:marLeft w:val="0"/>
          <w:marRight w:val="0"/>
          <w:marTop w:val="0"/>
          <w:marBottom w:val="0"/>
          <w:divBdr>
            <w:top w:val="none" w:sz="0" w:space="0" w:color="auto"/>
            <w:left w:val="none" w:sz="0" w:space="0" w:color="auto"/>
            <w:bottom w:val="none" w:sz="0" w:space="0" w:color="auto"/>
            <w:right w:val="none" w:sz="0" w:space="0" w:color="auto"/>
          </w:divBdr>
        </w:div>
        <w:div w:id="1422332690">
          <w:marLeft w:val="0"/>
          <w:marRight w:val="0"/>
          <w:marTop w:val="0"/>
          <w:marBottom w:val="0"/>
          <w:divBdr>
            <w:top w:val="none" w:sz="0" w:space="0" w:color="auto"/>
            <w:left w:val="none" w:sz="0" w:space="0" w:color="auto"/>
            <w:bottom w:val="none" w:sz="0" w:space="0" w:color="auto"/>
            <w:right w:val="none" w:sz="0" w:space="0" w:color="auto"/>
          </w:divBdr>
        </w:div>
        <w:div w:id="1436288105">
          <w:marLeft w:val="0"/>
          <w:marRight w:val="0"/>
          <w:marTop w:val="0"/>
          <w:marBottom w:val="0"/>
          <w:divBdr>
            <w:top w:val="none" w:sz="0" w:space="0" w:color="auto"/>
            <w:left w:val="none" w:sz="0" w:space="0" w:color="auto"/>
            <w:bottom w:val="none" w:sz="0" w:space="0" w:color="auto"/>
            <w:right w:val="none" w:sz="0" w:space="0" w:color="auto"/>
          </w:divBdr>
        </w:div>
        <w:div w:id="1444111093">
          <w:marLeft w:val="0"/>
          <w:marRight w:val="0"/>
          <w:marTop w:val="0"/>
          <w:marBottom w:val="0"/>
          <w:divBdr>
            <w:top w:val="none" w:sz="0" w:space="0" w:color="auto"/>
            <w:left w:val="none" w:sz="0" w:space="0" w:color="auto"/>
            <w:bottom w:val="none" w:sz="0" w:space="0" w:color="auto"/>
            <w:right w:val="none" w:sz="0" w:space="0" w:color="auto"/>
          </w:divBdr>
        </w:div>
        <w:div w:id="1475562742">
          <w:marLeft w:val="0"/>
          <w:marRight w:val="0"/>
          <w:marTop w:val="0"/>
          <w:marBottom w:val="0"/>
          <w:divBdr>
            <w:top w:val="none" w:sz="0" w:space="0" w:color="auto"/>
            <w:left w:val="none" w:sz="0" w:space="0" w:color="auto"/>
            <w:bottom w:val="none" w:sz="0" w:space="0" w:color="auto"/>
            <w:right w:val="none" w:sz="0" w:space="0" w:color="auto"/>
          </w:divBdr>
        </w:div>
        <w:div w:id="1489397217">
          <w:marLeft w:val="0"/>
          <w:marRight w:val="0"/>
          <w:marTop w:val="0"/>
          <w:marBottom w:val="0"/>
          <w:divBdr>
            <w:top w:val="none" w:sz="0" w:space="0" w:color="auto"/>
            <w:left w:val="none" w:sz="0" w:space="0" w:color="auto"/>
            <w:bottom w:val="none" w:sz="0" w:space="0" w:color="auto"/>
            <w:right w:val="none" w:sz="0" w:space="0" w:color="auto"/>
          </w:divBdr>
        </w:div>
        <w:div w:id="1491018102">
          <w:marLeft w:val="0"/>
          <w:marRight w:val="0"/>
          <w:marTop w:val="0"/>
          <w:marBottom w:val="0"/>
          <w:divBdr>
            <w:top w:val="none" w:sz="0" w:space="0" w:color="auto"/>
            <w:left w:val="none" w:sz="0" w:space="0" w:color="auto"/>
            <w:bottom w:val="none" w:sz="0" w:space="0" w:color="auto"/>
            <w:right w:val="none" w:sz="0" w:space="0" w:color="auto"/>
          </w:divBdr>
        </w:div>
        <w:div w:id="1626085800">
          <w:marLeft w:val="0"/>
          <w:marRight w:val="0"/>
          <w:marTop w:val="0"/>
          <w:marBottom w:val="0"/>
          <w:divBdr>
            <w:top w:val="none" w:sz="0" w:space="0" w:color="auto"/>
            <w:left w:val="none" w:sz="0" w:space="0" w:color="auto"/>
            <w:bottom w:val="none" w:sz="0" w:space="0" w:color="auto"/>
            <w:right w:val="none" w:sz="0" w:space="0" w:color="auto"/>
          </w:divBdr>
        </w:div>
        <w:div w:id="1648776508">
          <w:marLeft w:val="0"/>
          <w:marRight w:val="0"/>
          <w:marTop w:val="0"/>
          <w:marBottom w:val="0"/>
          <w:divBdr>
            <w:top w:val="none" w:sz="0" w:space="0" w:color="auto"/>
            <w:left w:val="none" w:sz="0" w:space="0" w:color="auto"/>
            <w:bottom w:val="none" w:sz="0" w:space="0" w:color="auto"/>
            <w:right w:val="none" w:sz="0" w:space="0" w:color="auto"/>
          </w:divBdr>
        </w:div>
        <w:div w:id="1654525655">
          <w:marLeft w:val="0"/>
          <w:marRight w:val="0"/>
          <w:marTop w:val="0"/>
          <w:marBottom w:val="0"/>
          <w:divBdr>
            <w:top w:val="none" w:sz="0" w:space="0" w:color="auto"/>
            <w:left w:val="none" w:sz="0" w:space="0" w:color="auto"/>
            <w:bottom w:val="none" w:sz="0" w:space="0" w:color="auto"/>
            <w:right w:val="none" w:sz="0" w:space="0" w:color="auto"/>
          </w:divBdr>
        </w:div>
        <w:div w:id="1715810301">
          <w:marLeft w:val="0"/>
          <w:marRight w:val="0"/>
          <w:marTop w:val="0"/>
          <w:marBottom w:val="0"/>
          <w:divBdr>
            <w:top w:val="none" w:sz="0" w:space="0" w:color="auto"/>
            <w:left w:val="none" w:sz="0" w:space="0" w:color="auto"/>
            <w:bottom w:val="none" w:sz="0" w:space="0" w:color="auto"/>
            <w:right w:val="none" w:sz="0" w:space="0" w:color="auto"/>
          </w:divBdr>
        </w:div>
        <w:div w:id="1793672909">
          <w:marLeft w:val="0"/>
          <w:marRight w:val="0"/>
          <w:marTop w:val="0"/>
          <w:marBottom w:val="0"/>
          <w:divBdr>
            <w:top w:val="none" w:sz="0" w:space="0" w:color="auto"/>
            <w:left w:val="none" w:sz="0" w:space="0" w:color="auto"/>
            <w:bottom w:val="none" w:sz="0" w:space="0" w:color="auto"/>
            <w:right w:val="none" w:sz="0" w:space="0" w:color="auto"/>
          </w:divBdr>
        </w:div>
        <w:div w:id="1811903744">
          <w:marLeft w:val="0"/>
          <w:marRight w:val="0"/>
          <w:marTop w:val="0"/>
          <w:marBottom w:val="0"/>
          <w:divBdr>
            <w:top w:val="none" w:sz="0" w:space="0" w:color="auto"/>
            <w:left w:val="none" w:sz="0" w:space="0" w:color="auto"/>
            <w:bottom w:val="none" w:sz="0" w:space="0" w:color="auto"/>
            <w:right w:val="none" w:sz="0" w:space="0" w:color="auto"/>
          </w:divBdr>
        </w:div>
        <w:div w:id="1858151589">
          <w:marLeft w:val="0"/>
          <w:marRight w:val="0"/>
          <w:marTop w:val="0"/>
          <w:marBottom w:val="0"/>
          <w:divBdr>
            <w:top w:val="none" w:sz="0" w:space="0" w:color="auto"/>
            <w:left w:val="none" w:sz="0" w:space="0" w:color="auto"/>
            <w:bottom w:val="none" w:sz="0" w:space="0" w:color="auto"/>
            <w:right w:val="none" w:sz="0" w:space="0" w:color="auto"/>
          </w:divBdr>
        </w:div>
        <w:div w:id="1909222399">
          <w:marLeft w:val="0"/>
          <w:marRight w:val="0"/>
          <w:marTop w:val="0"/>
          <w:marBottom w:val="0"/>
          <w:divBdr>
            <w:top w:val="none" w:sz="0" w:space="0" w:color="auto"/>
            <w:left w:val="none" w:sz="0" w:space="0" w:color="auto"/>
            <w:bottom w:val="none" w:sz="0" w:space="0" w:color="auto"/>
            <w:right w:val="none" w:sz="0" w:space="0" w:color="auto"/>
          </w:divBdr>
        </w:div>
        <w:div w:id="1923709802">
          <w:marLeft w:val="0"/>
          <w:marRight w:val="0"/>
          <w:marTop w:val="0"/>
          <w:marBottom w:val="0"/>
          <w:divBdr>
            <w:top w:val="none" w:sz="0" w:space="0" w:color="auto"/>
            <w:left w:val="none" w:sz="0" w:space="0" w:color="auto"/>
            <w:bottom w:val="none" w:sz="0" w:space="0" w:color="auto"/>
            <w:right w:val="none" w:sz="0" w:space="0" w:color="auto"/>
          </w:divBdr>
        </w:div>
        <w:div w:id="1951424350">
          <w:marLeft w:val="0"/>
          <w:marRight w:val="0"/>
          <w:marTop w:val="0"/>
          <w:marBottom w:val="0"/>
          <w:divBdr>
            <w:top w:val="none" w:sz="0" w:space="0" w:color="auto"/>
            <w:left w:val="none" w:sz="0" w:space="0" w:color="auto"/>
            <w:bottom w:val="none" w:sz="0" w:space="0" w:color="auto"/>
            <w:right w:val="none" w:sz="0" w:space="0" w:color="auto"/>
          </w:divBdr>
        </w:div>
        <w:div w:id="2003389362">
          <w:marLeft w:val="0"/>
          <w:marRight w:val="0"/>
          <w:marTop w:val="0"/>
          <w:marBottom w:val="0"/>
          <w:divBdr>
            <w:top w:val="none" w:sz="0" w:space="0" w:color="auto"/>
            <w:left w:val="none" w:sz="0" w:space="0" w:color="auto"/>
            <w:bottom w:val="none" w:sz="0" w:space="0" w:color="auto"/>
            <w:right w:val="none" w:sz="0" w:space="0" w:color="auto"/>
          </w:divBdr>
        </w:div>
        <w:div w:id="2028747001">
          <w:marLeft w:val="0"/>
          <w:marRight w:val="0"/>
          <w:marTop w:val="0"/>
          <w:marBottom w:val="0"/>
          <w:divBdr>
            <w:top w:val="none" w:sz="0" w:space="0" w:color="auto"/>
            <w:left w:val="none" w:sz="0" w:space="0" w:color="auto"/>
            <w:bottom w:val="none" w:sz="0" w:space="0" w:color="auto"/>
            <w:right w:val="none" w:sz="0" w:space="0" w:color="auto"/>
          </w:divBdr>
        </w:div>
        <w:div w:id="2046443692">
          <w:marLeft w:val="0"/>
          <w:marRight w:val="0"/>
          <w:marTop w:val="0"/>
          <w:marBottom w:val="0"/>
          <w:divBdr>
            <w:top w:val="none" w:sz="0" w:space="0" w:color="auto"/>
            <w:left w:val="none" w:sz="0" w:space="0" w:color="auto"/>
            <w:bottom w:val="none" w:sz="0" w:space="0" w:color="auto"/>
            <w:right w:val="none" w:sz="0" w:space="0" w:color="auto"/>
          </w:divBdr>
        </w:div>
        <w:div w:id="2062169940">
          <w:marLeft w:val="0"/>
          <w:marRight w:val="0"/>
          <w:marTop w:val="0"/>
          <w:marBottom w:val="0"/>
          <w:divBdr>
            <w:top w:val="none" w:sz="0" w:space="0" w:color="auto"/>
            <w:left w:val="none" w:sz="0" w:space="0" w:color="auto"/>
            <w:bottom w:val="none" w:sz="0" w:space="0" w:color="auto"/>
            <w:right w:val="none" w:sz="0" w:space="0" w:color="auto"/>
          </w:divBdr>
        </w:div>
        <w:div w:id="2119373669">
          <w:marLeft w:val="0"/>
          <w:marRight w:val="0"/>
          <w:marTop w:val="0"/>
          <w:marBottom w:val="0"/>
          <w:divBdr>
            <w:top w:val="none" w:sz="0" w:space="0" w:color="auto"/>
            <w:left w:val="none" w:sz="0" w:space="0" w:color="auto"/>
            <w:bottom w:val="none" w:sz="0" w:space="0" w:color="auto"/>
            <w:right w:val="none" w:sz="0" w:space="0" w:color="auto"/>
          </w:divBdr>
        </w:div>
        <w:div w:id="2146459474">
          <w:marLeft w:val="0"/>
          <w:marRight w:val="0"/>
          <w:marTop w:val="0"/>
          <w:marBottom w:val="0"/>
          <w:divBdr>
            <w:top w:val="none" w:sz="0" w:space="0" w:color="auto"/>
            <w:left w:val="none" w:sz="0" w:space="0" w:color="auto"/>
            <w:bottom w:val="none" w:sz="0" w:space="0" w:color="auto"/>
            <w:right w:val="none" w:sz="0" w:space="0" w:color="auto"/>
          </w:divBdr>
        </w:div>
      </w:divsChild>
    </w:div>
    <w:div w:id="1188524644">
      <w:bodyDiv w:val="1"/>
      <w:marLeft w:val="0"/>
      <w:marRight w:val="0"/>
      <w:marTop w:val="0"/>
      <w:marBottom w:val="0"/>
      <w:divBdr>
        <w:top w:val="none" w:sz="0" w:space="0" w:color="auto"/>
        <w:left w:val="none" w:sz="0" w:space="0" w:color="auto"/>
        <w:bottom w:val="none" w:sz="0" w:space="0" w:color="auto"/>
        <w:right w:val="none" w:sz="0" w:space="0" w:color="auto"/>
      </w:divBdr>
    </w:div>
    <w:div w:id="1234193110">
      <w:bodyDiv w:val="1"/>
      <w:marLeft w:val="0"/>
      <w:marRight w:val="0"/>
      <w:marTop w:val="0"/>
      <w:marBottom w:val="0"/>
      <w:divBdr>
        <w:top w:val="none" w:sz="0" w:space="0" w:color="auto"/>
        <w:left w:val="none" w:sz="0" w:space="0" w:color="auto"/>
        <w:bottom w:val="none" w:sz="0" w:space="0" w:color="auto"/>
        <w:right w:val="none" w:sz="0" w:space="0" w:color="auto"/>
      </w:divBdr>
    </w:div>
    <w:div w:id="1392271616">
      <w:bodyDiv w:val="1"/>
      <w:marLeft w:val="0"/>
      <w:marRight w:val="0"/>
      <w:marTop w:val="0"/>
      <w:marBottom w:val="0"/>
      <w:divBdr>
        <w:top w:val="none" w:sz="0" w:space="0" w:color="auto"/>
        <w:left w:val="none" w:sz="0" w:space="0" w:color="auto"/>
        <w:bottom w:val="none" w:sz="0" w:space="0" w:color="auto"/>
        <w:right w:val="none" w:sz="0" w:space="0" w:color="auto"/>
      </w:divBdr>
    </w:div>
    <w:div w:id="1430808757">
      <w:bodyDiv w:val="1"/>
      <w:marLeft w:val="0"/>
      <w:marRight w:val="0"/>
      <w:marTop w:val="0"/>
      <w:marBottom w:val="0"/>
      <w:divBdr>
        <w:top w:val="none" w:sz="0" w:space="0" w:color="auto"/>
        <w:left w:val="none" w:sz="0" w:space="0" w:color="auto"/>
        <w:bottom w:val="none" w:sz="0" w:space="0" w:color="auto"/>
        <w:right w:val="none" w:sz="0" w:space="0" w:color="auto"/>
      </w:divBdr>
    </w:div>
    <w:div w:id="1440567658">
      <w:bodyDiv w:val="1"/>
      <w:marLeft w:val="0"/>
      <w:marRight w:val="0"/>
      <w:marTop w:val="0"/>
      <w:marBottom w:val="0"/>
      <w:divBdr>
        <w:top w:val="none" w:sz="0" w:space="0" w:color="auto"/>
        <w:left w:val="none" w:sz="0" w:space="0" w:color="auto"/>
        <w:bottom w:val="none" w:sz="0" w:space="0" w:color="auto"/>
        <w:right w:val="none" w:sz="0" w:space="0" w:color="auto"/>
      </w:divBdr>
    </w:div>
    <w:div w:id="1450591135">
      <w:bodyDiv w:val="1"/>
      <w:marLeft w:val="0"/>
      <w:marRight w:val="0"/>
      <w:marTop w:val="0"/>
      <w:marBottom w:val="0"/>
      <w:divBdr>
        <w:top w:val="none" w:sz="0" w:space="0" w:color="auto"/>
        <w:left w:val="none" w:sz="0" w:space="0" w:color="auto"/>
        <w:bottom w:val="none" w:sz="0" w:space="0" w:color="auto"/>
        <w:right w:val="none" w:sz="0" w:space="0" w:color="auto"/>
      </w:divBdr>
    </w:div>
    <w:div w:id="1647784223">
      <w:bodyDiv w:val="1"/>
      <w:marLeft w:val="0"/>
      <w:marRight w:val="0"/>
      <w:marTop w:val="0"/>
      <w:marBottom w:val="0"/>
      <w:divBdr>
        <w:top w:val="none" w:sz="0" w:space="0" w:color="auto"/>
        <w:left w:val="none" w:sz="0" w:space="0" w:color="auto"/>
        <w:bottom w:val="none" w:sz="0" w:space="0" w:color="auto"/>
        <w:right w:val="none" w:sz="0" w:space="0" w:color="auto"/>
      </w:divBdr>
    </w:div>
    <w:div w:id="1656376355">
      <w:bodyDiv w:val="1"/>
      <w:marLeft w:val="0"/>
      <w:marRight w:val="0"/>
      <w:marTop w:val="0"/>
      <w:marBottom w:val="0"/>
      <w:divBdr>
        <w:top w:val="none" w:sz="0" w:space="0" w:color="auto"/>
        <w:left w:val="none" w:sz="0" w:space="0" w:color="auto"/>
        <w:bottom w:val="none" w:sz="0" w:space="0" w:color="auto"/>
        <w:right w:val="none" w:sz="0" w:space="0" w:color="auto"/>
      </w:divBdr>
    </w:div>
    <w:div w:id="1805125127">
      <w:bodyDiv w:val="1"/>
      <w:marLeft w:val="0"/>
      <w:marRight w:val="0"/>
      <w:marTop w:val="0"/>
      <w:marBottom w:val="0"/>
      <w:divBdr>
        <w:top w:val="none" w:sz="0" w:space="0" w:color="auto"/>
        <w:left w:val="none" w:sz="0" w:space="0" w:color="auto"/>
        <w:bottom w:val="none" w:sz="0" w:space="0" w:color="auto"/>
        <w:right w:val="none" w:sz="0" w:space="0" w:color="auto"/>
      </w:divBdr>
    </w:div>
    <w:div w:id="1877308031">
      <w:bodyDiv w:val="1"/>
      <w:marLeft w:val="0"/>
      <w:marRight w:val="0"/>
      <w:marTop w:val="0"/>
      <w:marBottom w:val="0"/>
      <w:divBdr>
        <w:top w:val="none" w:sz="0" w:space="0" w:color="auto"/>
        <w:left w:val="none" w:sz="0" w:space="0" w:color="auto"/>
        <w:bottom w:val="none" w:sz="0" w:space="0" w:color="auto"/>
        <w:right w:val="none" w:sz="0" w:space="0" w:color="auto"/>
      </w:divBdr>
      <w:divsChild>
        <w:div w:id="14383129">
          <w:marLeft w:val="0"/>
          <w:marRight w:val="0"/>
          <w:marTop w:val="0"/>
          <w:marBottom w:val="0"/>
          <w:divBdr>
            <w:top w:val="none" w:sz="0" w:space="0" w:color="auto"/>
            <w:left w:val="none" w:sz="0" w:space="0" w:color="auto"/>
            <w:bottom w:val="none" w:sz="0" w:space="0" w:color="auto"/>
            <w:right w:val="none" w:sz="0" w:space="0" w:color="auto"/>
          </w:divBdr>
        </w:div>
        <w:div w:id="322513032">
          <w:marLeft w:val="0"/>
          <w:marRight w:val="0"/>
          <w:marTop w:val="0"/>
          <w:marBottom w:val="0"/>
          <w:divBdr>
            <w:top w:val="none" w:sz="0" w:space="0" w:color="auto"/>
            <w:left w:val="none" w:sz="0" w:space="0" w:color="auto"/>
            <w:bottom w:val="none" w:sz="0" w:space="0" w:color="auto"/>
            <w:right w:val="none" w:sz="0" w:space="0" w:color="auto"/>
          </w:divBdr>
        </w:div>
        <w:div w:id="1219240779">
          <w:marLeft w:val="0"/>
          <w:marRight w:val="0"/>
          <w:marTop w:val="0"/>
          <w:marBottom w:val="0"/>
          <w:divBdr>
            <w:top w:val="none" w:sz="0" w:space="0" w:color="auto"/>
            <w:left w:val="none" w:sz="0" w:space="0" w:color="auto"/>
            <w:bottom w:val="none" w:sz="0" w:space="0" w:color="auto"/>
            <w:right w:val="none" w:sz="0" w:space="0" w:color="auto"/>
          </w:divBdr>
        </w:div>
        <w:div w:id="1899126748">
          <w:marLeft w:val="0"/>
          <w:marRight w:val="0"/>
          <w:marTop w:val="0"/>
          <w:marBottom w:val="0"/>
          <w:divBdr>
            <w:top w:val="none" w:sz="0" w:space="0" w:color="auto"/>
            <w:left w:val="none" w:sz="0" w:space="0" w:color="auto"/>
            <w:bottom w:val="none" w:sz="0" w:space="0" w:color="auto"/>
            <w:right w:val="none" w:sz="0" w:space="0" w:color="auto"/>
          </w:divBdr>
        </w:div>
      </w:divsChild>
    </w:div>
    <w:div w:id="2016566230">
      <w:bodyDiv w:val="1"/>
      <w:marLeft w:val="0"/>
      <w:marRight w:val="0"/>
      <w:marTop w:val="0"/>
      <w:marBottom w:val="0"/>
      <w:divBdr>
        <w:top w:val="none" w:sz="0" w:space="0" w:color="auto"/>
        <w:left w:val="none" w:sz="0" w:space="0" w:color="auto"/>
        <w:bottom w:val="none" w:sz="0" w:space="0" w:color="auto"/>
        <w:right w:val="none" w:sz="0" w:space="0" w:color="auto"/>
      </w:divBdr>
    </w:div>
    <w:div w:id="2118865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dacity.com/cours/ud459"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Ayu20</b:Tag>
    <b:SourceType>ConferenceProceedings</b:SourceType>
    <b:Guid>{F3BDBB17-B06E-4476-B1DC-3F120A18C658}</b:Guid>
    <b:Author>
      <b:Author>
        <b:NameList>
          <b:Person>
            <b:Last>Ayub</b:Last>
            <b:First>Ahsan</b:First>
          </b:Person>
          <b:Person>
            <b:Last>William</b:Last>
            <b:First>Johnson</b:First>
          </b:Person>
          <b:Person>
            <b:Last>Talbert</b:Last>
            <b:First>Douglas</b:First>
          </b:Person>
          <b:Person>
            <b:Last>Siraj</b:Last>
            <b:First>Ambareen</b:First>
          </b:Person>
        </b:NameList>
      </b:Author>
    </b:Author>
    <b:Title>Model Evasion Attack on Intrusion Detection Systems using Adversarial Machine Learning</b:Title>
    <b:Year>2020</b:Year>
    <b:Pages>6</b:Pages>
    <b:Medium>Document</b:Medium>
    <b:ConferenceName>54th Annual Conference on Information Sciences and Systems</b:ConferenceName>
    <b:City>Princeton</b:City>
    <b:RefOrder>1</b:RefOrder>
  </b:Source>
</b:Sources>
</file>

<file path=customXml/itemProps1.xml><?xml version="1.0" encoding="utf-8"?>
<ds:datastoreItem xmlns:ds="http://schemas.openxmlformats.org/officeDocument/2006/customXml" ds:itemID="{B30F3FDC-4A6F-C14C-8C14-7F2158C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5095</Words>
  <Characters>29046</Characters>
  <Application>Microsoft Office Word</Application>
  <DocSecurity>0</DocSecurity>
  <Lines>242</Lines>
  <Paragraphs>68</Paragraphs>
  <ScaleCrop>false</ScaleCrop>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Boehme</dc:creator>
  <cp:keywords/>
  <cp:lastModifiedBy>Ryan Boehme</cp:lastModifiedBy>
  <cp:revision>2</cp:revision>
  <dcterms:created xsi:type="dcterms:W3CDTF">2020-09-09T07:12:00Z</dcterms:created>
  <dcterms:modified xsi:type="dcterms:W3CDTF">2020-09-09T07:12:00Z</dcterms:modified>
</cp:coreProperties>
</file>